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E9824" w14:textId="77777777" w:rsidR="00236AD8" w:rsidRPr="00C05A9A" w:rsidRDefault="00236AD8" w:rsidP="00236AD8">
      <w:pPr>
        <w:pStyle w:val="Obyajntext"/>
        <w:rPr>
          <w:rFonts w:ascii="Arial" w:hAnsi="Arial" w:cs="Arial"/>
          <w:b/>
          <w:sz w:val="32"/>
          <w:szCs w:val="32"/>
          <w:lang w:val="sk-SK"/>
        </w:rPr>
      </w:pPr>
      <w:ins w:id="0" w:author="Kristián Červenka" w:date="2022-10-19T18:19:00Z">
        <w:r>
          <w:rPr>
            <w:rFonts w:ascii="Arial" w:hAnsi="Arial" w:cs="Arial"/>
            <w:b/>
            <w:sz w:val="32"/>
            <w:szCs w:val="32"/>
            <w:lang w:val="sk-SK"/>
          </w:rPr>
          <w:t>Ri</w:t>
        </w:r>
      </w:ins>
      <w:del w:id="1" w:author="Kristián Červenka" w:date="2022-10-19T18:19:00Z">
        <w:r w:rsidRPr="00C05A9A" w:rsidDel="0068025C">
          <w:rPr>
            <w:rFonts w:ascii="Arial" w:hAnsi="Arial" w:cs="Arial"/>
            <w:b/>
            <w:sz w:val="32"/>
            <w:szCs w:val="32"/>
            <w:lang w:val="sk-SK"/>
          </w:rPr>
          <w:delText>Vzorové ri</w:delText>
        </w:r>
      </w:del>
      <w:r w:rsidRPr="00C05A9A">
        <w:rPr>
          <w:rFonts w:ascii="Arial" w:hAnsi="Arial" w:cs="Arial"/>
          <w:b/>
          <w:sz w:val="32"/>
          <w:szCs w:val="32"/>
          <w:lang w:val="sk-SK"/>
        </w:rPr>
        <w:t xml:space="preserve">ešenie </w:t>
      </w:r>
      <w:r>
        <w:rPr>
          <w:rFonts w:ascii="Arial" w:hAnsi="Arial" w:cs="Arial"/>
          <w:b/>
          <w:sz w:val="32"/>
          <w:szCs w:val="32"/>
          <w:lang w:val="sk-SK"/>
        </w:rPr>
        <w:t>3</w:t>
      </w:r>
      <w:r w:rsidRPr="00C05A9A">
        <w:rPr>
          <w:rFonts w:ascii="Arial" w:hAnsi="Arial" w:cs="Arial"/>
          <w:b/>
          <w:sz w:val="32"/>
          <w:szCs w:val="32"/>
          <w:lang w:val="sk-SK"/>
        </w:rPr>
        <w:t>. zadania</w:t>
      </w:r>
    </w:p>
    <w:p w14:paraId="0BAF6683" w14:textId="77777777" w:rsidR="00236AD8" w:rsidRPr="00C05A9A" w:rsidRDefault="00236AD8" w:rsidP="00236AD8">
      <w:pPr>
        <w:pStyle w:val="Obyajntext"/>
        <w:rPr>
          <w:rFonts w:ascii="Times New Roman" w:hAnsi="Times New Roman"/>
          <w:b/>
          <w:sz w:val="32"/>
          <w:lang w:val="sk-SK"/>
        </w:rPr>
      </w:pPr>
    </w:p>
    <w:p w14:paraId="62FC635D" w14:textId="77777777" w:rsidR="00236AD8" w:rsidRPr="00C05A9A" w:rsidRDefault="00236AD8" w:rsidP="00236AD8">
      <w:pPr>
        <w:pStyle w:val="Obyajntext"/>
        <w:rPr>
          <w:rFonts w:ascii="Times New Roman" w:hAnsi="Times New Roman"/>
          <w:b/>
          <w:sz w:val="32"/>
          <w:lang w:val="sk-SK"/>
        </w:rPr>
      </w:pPr>
      <w:r w:rsidRPr="00C05A9A">
        <w:rPr>
          <w:rFonts w:ascii="Times New Roman" w:hAnsi="Times New Roman"/>
          <w:b/>
          <w:sz w:val="32"/>
          <w:lang w:val="sk-SK"/>
        </w:rPr>
        <w:t xml:space="preserve">SYNTÉZA </w:t>
      </w:r>
      <w:r>
        <w:rPr>
          <w:rFonts w:ascii="Times New Roman" w:hAnsi="Times New Roman"/>
          <w:b/>
          <w:sz w:val="32"/>
          <w:lang w:val="sk-SK"/>
        </w:rPr>
        <w:t>SEKVEN</w:t>
      </w:r>
      <w:r w:rsidRPr="00C05A9A">
        <w:rPr>
          <w:rFonts w:ascii="Times New Roman" w:hAnsi="Times New Roman"/>
          <w:b/>
          <w:sz w:val="32"/>
          <w:lang w:val="sk-SK"/>
        </w:rPr>
        <w:t>ČNÝCH LOGICKÝCH OBVODOV</w:t>
      </w:r>
    </w:p>
    <w:p w14:paraId="077CD456" w14:textId="77777777" w:rsidR="00236AD8" w:rsidRPr="00C05A9A" w:rsidRDefault="00236AD8" w:rsidP="00236AD8">
      <w:pPr>
        <w:pStyle w:val="Obyajntext"/>
        <w:rPr>
          <w:rFonts w:ascii="Times New Roman" w:hAnsi="Times New Roman"/>
          <w:b/>
          <w:sz w:val="28"/>
          <w:szCs w:val="28"/>
          <w:lang w:val="sk-SK"/>
        </w:rPr>
      </w:pPr>
      <w:r w:rsidRPr="00C05A9A">
        <w:rPr>
          <w:rFonts w:ascii="Times New Roman" w:hAnsi="Times New Roman"/>
          <w:lang w:val="sk-SK"/>
        </w:rPr>
        <w:t xml:space="preserve">                                                       </w:t>
      </w:r>
    </w:p>
    <w:p w14:paraId="5AEA89C8" w14:textId="77777777" w:rsidR="00236AD8" w:rsidRPr="00C05A9A" w:rsidRDefault="00236AD8" w:rsidP="00236AD8">
      <w:pPr>
        <w:pStyle w:val="Obyajntext"/>
        <w:rPr>
          <w:rFonts w:ascii="Times New Roman" w:hAnsi="Times New Roman"/>
          <w:sz w:val="24"/>
          <w:lang w:val="sk-SK"/>
        </w:rPr>
      </w:pPr>
      <w:r w:rsidRPr="00381B1B">
        <w:rPr>
          <w:rFonts w:ascii="Times New Roman" w:hAnsi="Times New Roman"/>
          <w:sz w:val="24"/>
          <w:lang w:val="sk-SK"/>
        </w:rPr>
        <w:t xml:space="preserve">Navrhnite synchrónny sekvenčný obvod so vstupom x a výstupom y s nasledujúcim správaním: na výstupe </w:t>
      </w:r>
      <w:r>
        <w:rPr>
          <w:rFonts w:ascii="Times New Roman" w:hAnsi="Times New Roman"/>
          <w:sz w:val="24"/>
          <w:lang w:val="sk-SK"/>
        </w:rPr>
        <w:t>Y</w:t>
      </w:r>
      <w:r w:rsidRPr="00381B1B">
        <w:rPr>
          <w:rFonts w:ascii="Times New Roman" w:hAnsi="Times New Roman"/>
          <w:sz w:val="24"/>
          <w:lang w:val="sk-SK"/>
        </w:rPr>
        <w:t xml:space="preserve"> bude 1 vždy vtedy, ak sa (zo začiatočného stavu) vo vstupnej postupnosti vyskytne postupnosť </w:t>
      </w:r>
      <w:ins w:id="2" w:author="Kristián Červenka" w:date="2022-10-19T18:29:00Z">
        <w:r w:rsidRPr="008D4FEF">
          <w:rPr>
            <w:rFonts w:ascii="Times New Roman" w:hAnsi="Times New Roman"/>
            <w:sz w:val="24"/>
            <w:lang w:val="sk-SK"/>
            <w:rPrChange w:id="3" w:author="Kristián Červenka" w:date="2022-10-19T18:29:00Z">
              <w:rPr>
                <w:rFonts w:cs="Courier New"/>
                <w:color w:val="333333"/>
                <w:sz w:val="19"/>
                <w:szCs w:val="19"/>
                <w:shd w:val="clear" w:color="auto" w:fill="FFFFFF"/>
              </w:rPr>
            </w:rPrChange>
          </w:rPr>
          <w:t>101101</w:t>
        </w:r>
      </w:ins>
      <w:del w:id="4" w:author="Kristián Červenka" w:date="2022-10-19T18:29:00Z">
        <w:r w:rsidRPr="008D4FEF" w:rsidDel="008D4FEF">
          <w:rPr>
            <w:rFonts w:ascii="Times New Roman" w:hAnsi="Times New Roman"/>
            <w:sz w:val="24"/>
            <w:lang w:val="sk-SK"/>
            <w:rPrChange w:id="5" w:author="Kristián Červenka" w:date="2022-10-19T18:29:00Z">
              <w:rPr>
                <w:rFonts w:ascii="Times New Roman" w:hAnsi="Times New Roman"/>
                <w:b/>
                <w:sz w:val="24"/>
                <w:highlight w:val="yellow"/>
                <w:lang w:val="sk-SK"/>
              </w:rPr>
            </w:rPrChange>
          </w:rPr>
          <w:delText>10101</w:delText>
        </w:r>
      </w:del>
      <w:r w:rsidRPr="00381B1B">
        <w:rPr>
          <w:rFonts w:ascii="Times New Roman" w:hAnsi="Times New Roman"/>
          <w:sz w:val="24"/>
          <w:lang w:val="sk-SK"/>
        </w:rPr>
        <w:t xml:space="preserve"> </w:t>
      </w:r>
      <w:r>
        <w:rPr>
          <w:rFonts w:ascii="Times New Roman" w:hAnsi="Times New Roman"/>
          <w:sz w:val="24"/>
          <w:lang w:val="sk-SK"/>
        </w:rPr>
        <w:t>(postupnosti sa môžu prekrývať, v tomto prípade 1010101 je možné chápať ako dve postupnosti)</w:t>
      </w:r>
      <w:r w:rsidRPr="00381B1B">
        <w:rPr>
          <w:rFonts w:ascii="Times New Roman" w:hAnsi="Times New Roman"/>
          <w:sz w:val="24"/>
          <w:lang w:val="sk-SK"/>
        </w:rPr>
        <w:t>.</w:t>
      </w:r>
      <w:r w:rsidRPr="00C05A9A">
        <w:rPr>
          <w:rFonts w:ascii="Times New Roman" w:hAnsi="Times New Roman"/>
          <w:sz w:val="24"/>
          <w:lang w:val="sk-SK"/>
        </w:rPr>
        <w:t xml:space="preserve">Vlastné  riešenie overte  </w:t>
      </w:r>
      <w:proofErr w:type="spellStart"/>
      <w:r w:rsidRPr="00C05A9A">
        <w:rPr>
          <w:rFonts w:ascii="Times New Roman" w:hAnsi="Times New Roman"/>
          <w:sz w:val="24"/>
          <w:lang w:val="sk-SK"/>
        </w:rPr>
        <w:t>progr</w:t>
      </w:r>
      <w:proofErr w:type="spellEnd"/>
      <w:r w:rsidRPr="00C05A9A">
        <w:rPr>
          <w:rFonts w:ascii="Times New Roman" w:hAnsi="Times New Roman"/>
          <w:sz w:val="24"/>
          <w:lang w:val="sk-SK"/>
        </w:rPr>
        <w:t>. prostriedkami ESPRESSO a </w:t>
      </w:r>
      <w:proofErr w:type="spellStart"/>
      <w:r w:rsidRPr="00C05A9A">
        <w:rPr>
          <w:rFonts w:ascii="Times New Roman" w:hAnsi="Times New Roman"/>
          <w:sz w:val="24"/>
          <w:lang w:val="sk-SK"/>
        </w:rPr>
        <w:t>LogiSim</w:t>
      </w:r>
      <w:proofErr w:type="spellEnd"/>
      <w:r w:rsidRPr="00C05A9A">
        <w:rPr>
          <w:rFonts w:ascii="Times New Roman" w:hAnsi="Times New Roman"/>
          <w:sz w:val="24"/>
          <w:lang w:val="sk-SK"/>
        </w:rPr>
        <w:t xml:space="preserve"> (príp</w:t>
      </w:r>
      <w:ins w:id="6" w:author="JH" w:date="2022-10-18T10:50:00Z">
        <w:r>
          <w:rPr>
            <w:rFonts w:ascii="Times New Roman" w:hAnsi="Times New Roman"/>
            <w:sz w:val="24"/>
            <w:lang w:val="sk-SK"/>
          </w:rPr>
          <w:t>.</w:t>
        </w:r>
      </w:ins>
      <w:r w:rsidRPr="00C05A9A">
        <w:rPr>
          <w:rFonts w:ascii="Times New Roman" w:hAnsi="Times New Roman"/>
          <w:sz w:val="24"/>
          <w:lang w:val="sk-SK"/>
        </w:rPr>
        <w:t xml:space="preserve"> LOG alebo </w:t>
      </w:r>
      <w:proofErr w:type="spellStart"/>
      <w:r w:rsidRPr="00C05A9A">
        <w:rPr>
          <w:rFonts w:ascii="Times New Roman" w:hAnsi="Times New Roman"/>
          <w:sz w:val="24"/>
          <w:lang w:val="sk-SK"/>
        </w:rPr>
        <w:t>FitBoard</w:t>
      </w:r>
      <w:proofErr w:type="spellEnd"/>
      <w:r w:rsidRPr="00C05A9A">
        <w:rPr>
          <w:rFonts w:ascii="Times New Roman" w:hAnsi="Times New Roman"/>
          <w:sz w:val="24"/>
          <w:lang w:val="sk-SK"/>
        </w:rPr>
        <w:t>).</w:t>
      </w:r>
    </w:p>
    <w:p w14:paraId="72B4B3BE" w14:textId="77777777" w:rsidR="00236AD8" w:rsidRPr="00C05A9A" w:rsidRDefault="00236AD8" w:rsidP="00236AD8">
      <w:pPr>
        <w:pStyle w:val="Obyajntext"/>
        <w:rPr>
          <w:rFonts w:ascii="Times New Roman" w:hAnsi="Times New Roman"/>
          <w:b/>
          <w:sz w:val="24"/>
          <w:lang w:val="sk-SK"/>
        </w:rPr>
      </w:pPr>
    </w:p>
    <w:p w14:paraId="1960640E" w14:textId="77777777" w:rsidR="00236AD8" w:rsidRPr="00C05A9A" w:rsidRDefault="00236AD8" w:rsidP="00236AD8">
      <w:pPr>
        <w:pStyle w:val="Obyajntext"/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Úlohy:</w:t>
      </w:r>
    </w:p>
    <w:p w14:paraId="21EB3372" w14:textId="77777777" w:rsidR="00236AD8" w:rsidRPr="00C05A9A" w:rsidRDefault="00236AD8" w:rsidP="00236AD8">
      <w:pPr>
        <w:pStyle w:val="Obyajntext"/>
        <w:numPr>
          <w:ilvl w:val="0"/>
          <w:numId w:val="1"/>
        </w:numPr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V pamäťovej časti použite minimálny počet preklápacích obvodov </w:t>
      </w:r>
      <w:r>
        <w:rPr>
          <w:rFonts w:ascii="Times New Roman" w:hAnsi="Times New Roman"/>
          <w:b/>
          <w:sz w:val="24"/>
          <w:lang w:val="sk-SK"/>
        </w:rPr>
        <w:t>JK</w:t>
      </w:r>
      <w:r w:rsidRPr="00381B1B">
        <w:rPr>
          <w:rFonts w:ascii="Times New Roman" w:hAnsi="Times New Roman"/>
          <w:b/>
          <w:sz w:val="24"/>
          <w:lang w:val="sk-SK"/>
        </w:rPr>
        <w:t>-PO</w:t>
      </w:r>
      <w:r w:rsidRPr="00381B1B">
        <w:rPr>
          <w:rFonts w:ascii="Times New Roman" w:hAnsi="Times New Roman"/>
          <w:sz w:val="24"/>
          <w:lang w:val="sk-SK"/>
        </w:rPr>
        <w:t>.</w:t>
      </w:r>
    </w:p>
    <w:p w14:paraId="57216565" w14:textId="77777777" w:rsidR="00236AD8" w:rsidRPr="00C05A9A" w:rsidRDefault="00236AD8" w:rsidP="00236AD8">
      <w:pPr>
        <w:pStyle w:val="Obyajntext"/>
        <w:numPr>
          <w:ilvl w:val="0"/>
          <w:numId w:val="1"/>
        </w:numPr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Navrhnuté B-funkcie v tvare MDNF overte programom pre ESPRESSO</w:t>
      </w:r>
      <w:r>
        <w:rPr>
          <w:rFonts w:ascii="Times New Roman" w:hAnsi="Times New Roman"/>
          <w:sz w:val="24"/>
          <w:lang w:val="sk-SK"/>
        </w:rPr>
        <w:t>. Pri návrhu B-funkcií klaďte dôraz na skupinovú minimalizáciu funkcií.</w:t>
      </w:r>
    </w:p>
    <w:p w14:paraId="373BAA62" w14:textId="77777777" w:rsidR="00236AD8" w:rsidRDefault="00236AD8" w:rsidP="00236AD8">
      <w:pPr>
        <w:pStyle w:val="Obyajntext"/>
        <w:numPr>
          <w:ilvl w:val="0"/>
          <w:numId w:val="1"/>
        </w:numPr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Optimálne</w:t>
      </w:r>
      <w:r>
        <w:rPr>
          <w:rFonts w:ascii="Times New Roman" w:hAnsi="Times New Roman"/>
          <w:sz w:val="24"/>
          <w:lang w:val="sk-SK"/>
        </w:rPr>
        <w:t xml:space="preserve"> </w:t>
      </w:r>
      <w:r w:rsidRPr="00C05A9A">
        <w:rPr>
          <w:rFonts w:ascii="Times New Roman" w:hAnsi="Times New Roman"/>
          <w:sz w:val="24"/>
          <w:lang w:val="sk-SK"/>
        </w:rPr>
        <w:t>riešenie (treba zhodnotiť, ktoré riešenie je lepšie a prečo) vytvorte obvod s členmi NAND</w:t>
      </w:r>
      <w:r>
        <w:rPr>
          <w:rFonts w:ascii="Times New Roman" w:hAnsi="Times New Roman"/>
          <w:sz w:val="24"/>
          <w:lang w:val="sk-SK"/>
        </w:rPr>
        <w:t xml:space="preserve"> (výhradne NAND, </w:t>
      </w:r>
      <w:proofErr w:type="spellStart"/>
      <w:r>
        <w:rPr>
          <w:rFonts w:ascii="Times New Roman" w:hAnsi="Times New Roman"/>
          <w:sz w:val="24"/>
          <w:lang w:val="sk-SK"/>
        </w:rPr>
        <w:t>t.j</w:t>
      </w:r>
      <w:proofErr w:type="spellEnd"/>
      <w:r>
        <w:rPr>
          <w:rFonts w:ascii="Times New Roman" w:hAnsi="Times New Roman"/>
          <w:sz w:val="24"/>
          <w:lang w:val="sk-SK"/>
        </w:rPr>
        <w:t>. ani žiadne NOT).</w:t>
      </w:r>
    </w:p>
    <w:p w14:paraId="07045183" w14:textId="77777777" w:rsidR="00236AD8" w:rsidRPr="00C05A9A" w:rsidRDefault="00236AD8" w:rsidP="00236AD8">
      <w:pPr>
        <w:pStyle w:val="Obyajntext"/>
        <w:numPr>
          <w:ilvl w:val="0"/>
          <w:numId w:val="1"/>
        </w:numPr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 xml:space="preserve">Výslednú schému nakreslite v simulátore </w:t>
      </w:r>
      <w:proofErr w:type="spellStart"/>
      <w:r w:rsidRPr="00C05A9A">
        <w:rPr>
          <w:rFonts w:ascii="Times New Roman" w:hAnsi="Times New Roman"/>
          <w:sz w:val="24"/>
          <w:lang w:val="sk-SK"/>
        </w:rPr>
        <w:t>LogiSim</w:t>
      </w:r>
      <w:proofErr w:type="spellEnd"/>
      <w:r w:rsidRPr="00C05A9A">
        <w:rPr>
          <w:rFonts w:ascii="Times New Roman" w:hAnsi="Times New Roman"/>
          <w:sz w:val="24"/>
          <w:lang w:val="sk-SK"/>
        </w:rPr>
        <w:t xml:space="preserve"> (príp. LOG alebo </w:t>
      </w:r>
      <w:proofErr w:type="spellStart"/>
      <w:r w:rsidRPr="00C05A9A">
        <w:rPr>
          <w:rFonts w:ascii="Times New Roman" w:hAnsi="Times New Roman"/>
          <w:sz w:val="24"/>
          <w:lang w:val="sk-SK"/>
        </w:rPr>
        <w:t>FitBoard</w:t>
      </w:r>
      <w:proofErr w:type="spellEnd"/>
      <w:r w:rsidRPr="00C05A9A">
        <w:rPr>
          <w:rFonts w:ascii="Times New Roman" w:hAnsi="Times New Roman"/>
          <w:sz w:val="24"/>
          <w:lang w:val="sk-SK"/>
        </w:rPr>
        <w:t>) a overte simuláciou</w:t>
      </w:r>
      <w:r>
        <w:rPr>
          <w:rFonts w:ascii="Times New Roman" w:hAnsi="Times New Roman"/>
          <w:sz w:val="24"/>
          <w:lang w:val="sk-SK"/>
        </w:rPr>
        <w:t>.</w:t>
      </w:r>
    </w:p>
    <w:p w14:paraId="4BB7D53F" w14:textId="77777777" w:rsidR="00236AD8" w:rsidRPr="00C05A9A" w:rsidRDefault="00236AD8" w:rsidP="00236AD8">
      <w:pPr>
        <w:pStyle w:val="Obyajntext"/>
        <w:numPr>
          <w:ilvl w:val="0"/>
          <w:numId w:val="1"/>
        </w:numPr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Riešenie vyhodnoťte (zhodnotenie zadania, postup riešenia, vyjadreni</w:t>
      </w:r>
      <w:r>
        <w:rPr>
          <w:rFonts w:ascii="Times New Roman" w:hAnsi="Times New Roman"/>
          <w:sz w:val="24"/>
          <w:lang w:val="sk-SK"/>
        </w:rPr>
        <w:t>e sa k počtu logických členov</w:t>
      </w:r>
      <w:r w:rsidRPr="00C05A9A">
        <w:rPr>
          <w:rFonts w:ascii="Times New Roman" w:hAnsi="Times New Roman"/>
          <w:sz w:val="24"/>
          <w:lang w:val="sk-SK"/>
        </w:rPr>
        <w:t>).</w:t>
      </w:r>
    </w:p>
    <w:p w14:paraId="667CB6BD" w14:textId="77777777" w:rsidR="00236AD8" w:rsidRDefault="00236AD8" w:rsidP="00236AD8">
      <w:pPr>
        <w:pStyle w:val="Obyajntext"/>
        <w:rPr>
          <w:rFonts w:ascii="Times New Roman" w:hAnsi="Times New Roman"/>
          <w:sz w:val="24"/>
          <w:lang w:val="sk-SK"/>
        </w:rPr>
      </w:pPr>
    </w:p>
    <w:p w14:paraId="63E5F40A" w14:textId="77777777" w:rsidR="00236AD8" w:rsidRPr="00D55DC5" w:rsidRDefault="00236AD8" w:rsidP="00236AD8">
      <w:pPr>
        <w:pStyle w:val="Obyajntext"/>
        <w:jc w:val="center"/>
        <w:rPr>
          <w:rFonts w:ascii="Times New Roman" w:hAnsi="Times New Roman"/>
          <w:i/>
          <w:sz w:val="24"/>
          <w:highlight w:val="yellow"/>
          <w:lang w:val="sk-SK"/>
        </w:rPr>
      </w:pPr>
      <w:r w:rsidRPr="00D55DC5">
        <w:rPr>
          <w:rFonts w:ascii="Times New Roman" w:hAnsi="Times New Roman"/>
          <w:i/>
          <w:noProof/>
          <w:sz w:val="24"/>
          <w:highlight w:val="yellow"/>
          <w:lang w:val="sk-SK" w:eastAsia="sk-SK"/>
        </w:rPr>
        <w:drawing>
          <wp:inline distT="0" distB="0" distL="0" distR="0" wp14:anchorId="7532281D" wp14:editId="2039C4DE">
            <wp:extent cx="2800350" cy="2162175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675BAF" w14:textId="77777777" w:rsidR="00236AD8" w:rsidRPr="00C05A9A" w:rsidRDefault="00236AD8" w:rsidP="00236AD8">
      <w:pPr>
        <w:pStyle w:val="Obyajntext"/>
        <w:jc w:val="center"/>
        <w:rPr>
          <w:rFonts w:ascii="Times New Roman" w:hAnsi="Times New Roman"/>
          <w:sz w:val="24"/>
          <w:lang w:val="sk-SK"/>
        </w:rPr>
      </w:pPr>
    </w:p>
    <w:p w14:paraId="7935372A" w14:textId="77777777" w:rsidR="00236AD8" w:rsidRDefault="00236AD8" w:rsidP="00236AD8">
      <w:pPr>
        <w:rPr>
          <w:b/>
          <w:noProof w:val="0"/>
          <w:szCs w:val="20"/>
          <w:lang w:eastAsia="en-US"/>
        </w:rPr>
      </w:pPr>
      <w:r>
        <w:rPr>
          <w:b/>
        </w:rPr>
        <w:br w:type="page"/>
      </w:r>
    </w:p>
    <w:p w14:paraId="09924A5C" w14:textId="77777777" w:rsidR="00236AD8" w:rsidRDefault="00236AD8" w:rsidP="00236AD8">
      <w:pPr>
        <w:pStyle w:val="Obyajntext"/>
        <w:rPr>
          <w:rFonts w:ascii="Times New Roman" w:hAnsi="Times New Roman"/>
          <w:b/>
          <w:sz w:val="24"/>
          <w:lang w:val="sk-SK"/>
        </w:rPr>
      </w:pPr>
      <w:r w:rsidRPr="00C05A9A">
        <w:rPr>
          <w:rFonts w:ascii="Times New Roman" w:hAnsi="Times New Roman"/>
          <w:b/>
          <w:sz w:val="24"/>
          <w:lang w:val="sk-SK"/>
        </w:rPr>
        <w:lastRenderedPageBreak/>
        <w:t>Riešenie</w:t>
      </w:r>
    </w:p>
    <w:p w14:paraId="4C3B67E3" w14:textId="77777777" w:rsidR="00236AD8" w:rsidRDefault="00236AD8" w:rsidP="00236AD8">
      <w:pPr>
        <w:pStyle w:val="Obyajntext"/>
        <w:rPr>
          <w:rFonts w:ascii="Times New Roman" w:hAnsi="Times New Roman"/>
          <w:b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Zadaná postupnosť: </w:t>
      </w:r>
      <w:r w:rsidRPr="00381B1B">
        <w:rPr>
          <w:rFonts w:ascii="Times New Roman" w:hAnsi="Times New Roman"/>
          <w:b/>
          <w:sz w:val="24"/>
          <w:lang w:val="sk-SK"/>
        </w:rPr>
        <w:t>1</w:t>
      </w:r>
      <w:ins w:id="7" w:author="Kristián Červenka" w:date="2022-10-19T18:49:00Z">
        <w:r>
          <w:rPr>
            <w:rFonts w:ascii="Times New Roman" w:hAnsi="Times New Roman"/>
            <w:b/>
            <w:sz w:val="24"/>
            <w:lang w:val="sk-SK"/>
          </w:rPr>
          <w:t>01101</w:t>
        </w:r>
      </w:ins>
      <w:del w:id="8" w:author="Kristián Červenka" w:date="2022-10-19T18:49:00Z">
        <w:r w:rsidRPr="00381B1B" w:rsidDel="00737017">
          <w:rPr>
            <w:rFonts w:ascii="Times New Roman" w:hAnsi="Times New Roman"/>
            <w:b/>
            <w:sz w:val="24"/>
            <w:lang w:val="sk-SK"/>
          </w:rPr>
          <w:delText>0101</w:delText>
        </w:r>
      </w:del>
    </w:p>
    <w:p w14:paraId="60472BB5" w14:textId="77777777" w:rsidR="00236AD8" w:rsidRDefault="00236AD8" w:rsidP="00236AD8">
      <w:pPr>
        <w:pStyle w:val="Obyajntext"/>
        <w:rPr>
          <w:rFonts w:ascii="Times New Roman" w:hAnsi="Times New Roman"/>
          <w:sz w:val="24"/>
          <w:lang w:val="sk-SK"/>
        </w:rPr>
      </w:pPr>
    </w:p>
    <w:p w14:paraId="23E1FB7B" w14:textId="77777777" w:rsidR="00236AD8" w:rsidRPr="00691530" w:rsidRDefault="00236AD8" w:rsidP="00236AD8">
      <w:pPr>
        <w:pStyle w:val="Obyaj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Prechodová tabuľka pre automat typu </w:t>
      </w:r>
      <w:proofErr w:type="spellStart"/>
      <w:r>
        <w:rPr>
          <w:rFonts w:ascii="Times New Roman" w:hAnsi="Times New Roman"/>
          <w:sz w:val="24"/>
          <w:lang w:val="sk-SK"/>
        </w:rPr>
        <w:t>Moore</w:t>
      </w:r>
      <w:proofErr w:type="spellEnd"/>
    </w:p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  <w:tblPrChange w:id="9" w:author="Kristián Červenka" w:date="2022-10-19T18:53:00Z">
          <w:tblPr>
            <w:tblStyle w:val="Mriekatabuky"/>
            <w:tblW w:w="0" w:type="auto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694"/>
        <w:gridCol w:w="729"/>
        <w:gridCol w:w="730"/>
        <w:gridCol w:w="729"/>
        <w:gridCol w:w="1312"/>
        <w:tblGridChange w:id="10">
          <w:tblGrid>
            <w:gridCol w:w="675"/>
            <w:gridCol w:w="19"/>
            <w:gridCol w:w="690"/>
            <w:gridCol w:w="39"/>
            <w:gridCol w:w="670"/>
            <w:gridCol w:w="60"/>
            <w:gridCol w:w="649"/>
            <w:gridCol w:w="80"/>
            <w:gridCol w:w="1195"/>
            <w:gridCol w:w="117"/>
          </w:tblGrid>
        </w:tblGridChange>
      </w:tblGrid>
      <w:tr w:rsidR="00236AD8" w14:paraId="06136EF5" w14:textId="77777777" w:rsidTr="00530FBF">
        <w:trPr>
          <w:trHeight w:val="314"/>
          <w:trPrChange w:id="11" w:author="Kristián Červenka" w:date="2022-10-19T18:53:00Z">
            <w:trPr>
              <w:gridAfter w:val="0"/>
            </w:trPr>
          </w:trPrChange>
        </w:trPr>
        <w:tc>
          <w:tcPr>
            <w:tcW w:w="694" w:type="dxa"/>
            <w:tcBorders>
              <w:top w:val="nil"/>
              <w:left w:val="nil"/>
              <w:bottom w:val="nil"/>
              <w:right w:val="single" w:sz="12" w:space="0" w:color="auto"/>
            </w:tcBorders>
            <w:tcPrChange w:id="12" w:author="Kristián Červenka" w:date="2022-10-19T18:53:00Z">
              <w:tcPr>
                <w:tcW w:w="675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</w:tcPr>
            </w:tcPrChange>
          </w:tcPr>
          <w:p w14:paraId="2F796910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59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  <w:tcPrChange w:id="13" w:author="Kristián Červenka" w:date="2022-10-19T18:53:00Z">
              <w:tcPr>
                <w:tcW w:w="1418" w:type="dxa"/>
                <w:gridSpan w:val="4"/>
                <w:tcBorders>
                  <w:top w:val="nil"/>
                  <w:left w:val="single" w:sz="12" w:space="0" w:color="auto"/>
                  <w:right w:val="single" w:sz="12" w:space="0" w:color="auto"/>
                </w:tcBorders>
              </w:tcPr>
            </w:tcPrChange>
          </w:tcPr>
          <w:p w14:paraId="5FC05A4F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Nový stav</w:t>
            </w:r>
          </w:p>
        </w:tc>
        <w:tc>
          <w:tcPr>
            <w:tcW w:w="729" w:type="dxa"/>
            <w:tcBorders>
              <w:top w:val="nil"/>
              <w:left w:val="single" w:sz="12" w:space="0" w:color="auto"/>
            </w:tcBorders>
            <w:tcPrChange w:id="14" w:author="Kristián Červenka" w:date="2022-10-19T18:53:00Z">
              <w:tcPr>
                <w:tcW w:w="709" w:type="dxa"/>
                <w:gridSpan w:val="2"/>
                <w:tcBorders>
                  <w:top w:val="nil"/>
                  <w:left w:val="single" w:sz="12" w:space="0" w:color="auto"/>
                </w:tcBorders>
              </w:tcPr>
            </w:tcPrChange>
          </w:tcPr>
          <w:p w14:paraId="71557E2F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312" w:type="dxa"/>
            <w:vMerge w:val="restart"/>
            <w:tcBorders>
              <w:top w:val="nil"/>
              <w:left w:val="single" w:sz="12" w:space="0" w:color="auto"/>
            </w:tcBorders>
            <w:tcPrChange w:id="15" w:author="Kristián Červenka" w:date="2022-10-19T18:53:00Z">
              <w:tcPr>
                <w:tcW w:w="1275" w:type="dxa"/>
                <w:gridSpan w:val="2"/>
                <w:vMerge w:val="restart"/>
                <w:tcBorders>
                  <w:top w:val="nil"/>
                  <w:left w:val="single" w:sz="12" w:space="0" w:color="auto"/>
                </w:tcBorders>
              </w:tcPr>
            </w:tcPrChange>
          </w:tcPr>
          <w:p w14:paraId="77D6CA15" w14:textId="77777777" w:rsidR="00236AD8" w:rsidRPr="00F738D4" w:rsidRDefault="00236AD8" w:rsidP="00530FBF">
            <w:r>
              <w:t>Čo je splnené?</w:t>
            </w:r>
          </w:p>
        </w:tc>
      </w:tr>
      <w:tr w:rsidR="00236AD8" w14:paraId="193E6BAD" w14:textId="77777777" w:rsidTr="00530FBF">
        <w:trPr>
          <w:trHeight w:val="291"/>
          <w:trPrChange w:id="16" w:author="Kristián Červenka" w:date="2022-10-19T18:53:00Z">
            <w:trPr>
              <w:gridAfter w:val="0"/>
            </w:trPr>
          </w:trPrChange>
        </w:trPr>
        <w:tc>
          <w:tcPr>
            <w:tcW w:w="6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PrChange w:id="17" w:author="Kristián Červenka" w:date="2022-10-19T18:53:00Z">
              <w:tcPr>
                <w:tcW w:w="675" w:type="dxa"/>
                <w:tcBorders>
                  <w:top w:val="nil"/>
                  <w:left w:val="nil"/>
                  <w:bottom w:val="single" w:sz="12" w:space="0" w:color="auto"/>
                  <w:right w:val="single" w:sz="12" w:space="0" w:color="auto"/>
                </w:tcBorders>
              </w:tcPr>
            </w:tcPrChange>
          </w:tcPr>
          <w:p w14:paraId="32947310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stav</w:t>
            </w:r>
          </w:p>
        </w:tc>
        <w:tc>
          <w:tcPr>
            <w:tcW w:w="729" w:type="dxa"/>
            <w:tcBorders>
              <w:left w:val="single" w:sz="12" w:space="0" w:color="auto"/>
              <w:bottom w:val="single" w:sz="12" w:space="0" w:color="auto"/>
            </w:tcBorders>
            <w:tcPrChange w:id="18" w:author="Kristián Červenka" w:date="2022-10-19T18:53:00Z">
              <w:tcPr>
                <w:tcW w:w="709" w:type="dxa"/>
                <w:gridSpan w:val="2"/>
                <w:tcBorders>
                  <w:left w:val="single" w:sz="12" w:space="0" w:color="auto"/>
                  <w:bottom w:val="single" w:sz="12" w:space="0" w:color="auto"/>
                </w:tcBorders>
              </w:tcPr>
            </w:tcPrChange>
          </w:tcPr>
          <w:p w14:paraId="040F0049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x=0</w:t>
            </w:r>
          </w:p>
        </w:tc>
        <w:tc>
          <w:tcPr>
            <w:tcW w:w="729" w:type="dxa"/>
            <w:tcBorders>
              <w:bottom w:val="single" w:sz="12" w:space="0" w:color="auto"/>
              <w:right w:val="single" w:sz="12" w:space="0" w:color="auto"/>
            </w:tcBorders>
            <w:tcPrChange w:id="19" w:author="Kristián Červenka" w:date="2022-10-19T18:53:00Z">
              <w:tcPr>
                <w:tcW w:w="709" w:type="dxa"/>
                <w:gridSpan w:val="2"/>
                <w:tcBorders>
                  <w:bottom w:val="single" w:sz="12" w:space="0" w:color="auto"/>
                  <w:right w:val="single" w:sz="12" w:space="0" w:color="auto"/>
                </w:tcBorders>
              </w:tcPr>
            </w:tcPrChange>
          </w:tcPr>
          <w:p w14:paraId="4E8AB155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x=1</w:t>
            </w:r>
          </w:p>
        </w:tc>
        <w:tc>
          <w:tcPr>
            <w:tcW w:w="729" w:type="dxa"/>
            <w:tcBorders>
              <w:bottom w:val="single" w:sz="12" w:space="0" w:color="auto"/>
              <w:right w:val="single" w:sz="12" w:space="0" w:color="auto"/>
            </w:tcBorders>
            <w:tcPrChange w:id="20" w:author="Kristián Červenka" w:date="2022-10-19T18:53:00Z">
              <w:tcPr>
                <w:tcW w:w="709" w:type="dxa"/>
                <w:gridSpan w:val="2"/>
                <w:tcBorders>
                  <w:bottom w:val="single" w:sz="12" w:space="0" w:color="auto"/>
                  <w:right w:val="single" w:sz="12" w:space="0" w:color="auto"/>
                </w:tcBorders>
              </w:tcPr>
            </w:tcPrChange>
          </w:tcPr>
          <w:p w14:paraId="39C1E84A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312" w:type="dxa"/>
            <w:vMerge/>
            <w:tcBorders>
              <w:left w:val="single" w:sz="12" w:space="0" w:color="auto"/>
              <w:bottom w:val="single" w:sz="12" w:space="0" w:color="auto"/>
            </w:tcBorders>
            <w:tcPrChange w:id="21" w:author="Kristián Červenka" w:date="2022-10-19T18:53:00Z">
              <w:tcPr>
                <w:tcW w:w="1275" w:type="dxa"/>
                <w:gridSpan w:val="2"/>
                <w:vMerge/>
                <w:tcBorders>
                  <w:left w:val="single" w:sz="12" w:space="0" w:color="auto"/>
                  <w:bottom w:val="single" w:sz="12" w:space="0" w:color="auto"/>
                </w:tcBorders>
              </w:tcPr>
            </w:tcPrChange>
          </w:tcPr>
          <w:p w14:paraId="5EF933A0" w14:textId="77777777" w:rsidR="00236AD8" w:rsidRDefault="00236AD8" w:rsidP="00530FBF">
            <w:pPr>
              <w:rPr>
                <w:lang w:val="en-US"/>
              </w:rPr>
            </w:pPr>
          </w:p>
        </w:tc>
      </w:tr>
      <w:tr w:rsidR="00236AD8" w14:paraId="08824693" w14:textId="77777777" w:rsidTr="00530FBF">
        <w:trPr>
          <w:trHeight w:val="291"/>
          <w:trPrChange w:id="22" w:author="Kristián Červenka" w:date="2022-10-19T18:53:00Z">
            <w:trPr>
              <w:gridAfter w:val="0"/>
            </w:trPr>
          </w:trPrChange>
        </w:trPr>
        <w:tc>
          <w:tcPr>
            <w:tcW w:w="694" w:type="dxa"/>
            <w:tcBorders>
              <w:top w:val="single" w:sz="12" w:space="0" w:color="auto"/>
              <w:right w:val="single" w:sz="12" w:space="0" w:color="auto"/>
            </w:tcBorders>
            <w:tcPrChange w:id="23" w:author="Kristián Červenka" w:date="2022-10-19T18:53:00Z">
              <w:tcPr>
                <w:tcW w:w="675" w:type="dxa"/>
                <w:tcBorders>
                  <w:top w:val="single" w:sz="12" w:space="0" w:color="auto"/>
                  <w:right w:val="single" w:sz="12" w:space="0" w:color="auto"/>
                </w:tcBorders>
              </w:tcPr>
            </w:tcPrChange>
          </w:tcPr>
          <w:p w14:paraId="0AB58A91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729" w:type="dxa"/>
            <w:tcBorders>
              <w:top w:val="single" w:sz="12" w:space="0" w:color="auto"/>
              <w:left w:val="single" w:sz="12" w:space="0" w:color="auto"/>
            </w:tcBorders>
            <w:tcPrChange w:id="24" w:author="Kristián Červenka" w:date="2022-10-19T18:53:00Z">
              <w:tcPr>
                <w:tcW w:w="709" w:type="dxa"/>
                <w:gridSpan w:val="2"/>
                <w:tcBorders>
                  <w:top w:val="single" w:sz="12" w:space="0" w:color="auto"/>
                  <w:left w:val="single" w:sz="12" w:space="0" w:color="auto"/>
                </w:tcBorders>
              </w:tcPr>
            </w:tcPrChange>
          </w:tcPr>
          <w:p w14:paraId="7191916C" w14:textId="77777777" w:rsidR="00236AD8" w:rsidRDefault="00236AD8" w:rsidP="00530FBF">
            <w:pPr>
              <w:rPr>
                <w:lang w:val="en-US"/>
              </w:rPr>
            </w:pPr>
            <w:ins w:id="25" w:author="Kristián Červenka" w:date="2022-10-19T18:55:00Z">
              <w:r>
                <w:rPr>
                  <w:lang w:val="en-US"/>
                </w:rPr>
                <w:t>S0</w:t>
              </w:r>
            </w:ins>
            <w:del w:id="26" w:author="Kristián Červenka" w:date="2022-10-19T18:52:00Z">
              <w:r w:rsidDel="00D9207D">
                <w:rPr>
                  <w:lang w:val="en-US"/>
                </w:rPr>
                <w:delText>S0</w:delText>
              </w:r>
            </w:del>
          </w:p>
        </w:tc>
        <w:tc>
          <w:tcPr>
            <w:tcW w:w="729" w:type="dxa"/>
            <w:tcBorders>
              <w:top w:val="single" w:sz="12" w:space="0" w:color="auto"/>
              <w:right w:val="single" w:sz="12" w:space="0" w:color="auto"/>
            </w:tcBorders>
            <w:tcPrChange w:id="27" w:author="Kristián Červenka" w:date="2022-10-19T18:53:00Z">
              <w:tcPr>
                <w:tcW w:w="709" w:type="dxa"/>
                <w:gridSpan w:val="2"/>
                <w:tcBorders>
                  <w:top w:val="single" w:sz="12" w:space="0" w:color="auto"/>
                  <w:right w:val="single" w:sz="12" w:space="0" w:color="auto"/>
                </w:tcBorders>
              </w:tcPr>
            </w:tcPrChange>
          </w:tcPr>
          <w:p w14:paraId="7884D7A3" w14:textId="77777777" w:rsidR="00236AD8" w:rsidRDefault="00236AD8" w:rsidP="00530FBF">
            <w:pPr>
              <w:rPr>
                <w:lang w:val="en-US"/>
              </w:rPr>
            </w:pPr>
            <w:ins w:id="28" w:author="Kristián Červenka" w:date="2022-10-19T18:54:00Z">
              <w:r>
                <w:rPr>
                  <w:lang w:val="en-US"/>
                </w:rPr>
                <w:t>S</w:t>
              </w:r>
            </w:ins>
            <w:ins w:id="29" w:author="Kristián Červenka" w:date="2022-10-19T18:55:00Z">
              <w:r>
                <w:rPr>
                  <w:lang w:val="en-US"/>
                </w:rPr>
                <w:t>1</w:t>
              </w:r>
            </w:ins>
            <w:del w:id="30" w:author="Kristián Červenka" w:date="2022-10-19T18:52:00Z">
              <w:r w:rsidDel="00D9207D">
                <w:rPr>
                  <w:lang w:val="en-US"/>
                </w:rPr>
                <w:delText>S1</w:delText>
              </w:r>
            </w:del>
          </w:p>
        </w:tc>
        <w:tc>
          <w:tcPr>
            <w:tcW w:w="729" w:type="dxa"/>
            <w:tcBorders>
              <w:top w:val="single" w:sz="12" w:space="0" w:color="auto"/>
              <w:right w:val="single" w:sz="12" w:space="0" w:color="auto"/>
            </w:tcBorders>
            <w:tcPrChange w:id="31" w:author="Kristián Červenka" w:date="2022-10-19T18:53:00Z">
              <w:tcPr>
                <w:tcW w:w="709" w:type="dxa"/>
                <w:gridSpan w:val="2"/>
                <w:tcBorders>
                  <w:top w:val="single" w:sz="12" w:space="0" w:color="auto"/>
                  <w:right w:val="single" w:sz="12" w:space="0" w:color="auto"/>
                </w:tcBorders>
              </w:tcPr>
            </w:tcPrChange>
          </w:tcPr>
          <w:p w14:paraId="1B518EB7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2" w:type="dxa"/>
            <w:tcBorders>
              <w:top w:val="single" w:sz="12" w:space="0" w:color="auto"/>
              <w:left w:val="single" w:sz="12" w:space="0" w:color="auto"/>
            </w:tcBorders>
            <w:tcPrChange w:id="32" w:author="Kristián Červenka" w:date="2022-10-19T18:53:00Z">
              <w:tcPr>
                <w:tcW w:w="1275" w:type="dxa"/>
                <w:gridSpan w:val="2"/>
                <w:tcBorders>
                  <w:top w:val="single" w:sz="12" w:space="0" w:color="auto"/>
                  <w:left w:val="single" w:sz="12" w:space="0" w:color="auto"/>
                </w:tcBorders>
              </w:tcPr>
            </w:tcPrChange>
          </w:tcPr>
          <w:p w14:paraId="22DCB7C2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Nič</w:t>
            </w:r>
          </w:p>
        </w:tc>
      </w:tr>
      <w:tr w:rsidR="00236AD8" w14:paraId="1329EBA9" w14:textId="77777777" w:rsidTr="00530FBF">
        <w:trPr>
          <w:trHeight w:val="314"/>
          <w:trPrChange w:id="33" w:author="Kristián Červenka" w:date="2022-10-19T18:53:00Z">
            <w:trPr>
              <w:gridAfter w:val="0"/>
            </w:trPr>
          </w:trPrChange>
        </w:trPr>
        <w:tc>
          <w:tcPr>
            <w:tcW w:w="694" w:type="dxa"/>
            <w:tcBorders>
              <w:right w:val="single" w:sz="12" w:space="0" w:color="auto"/>
            </w:tcBorders>
            <w:tcPrChange w:id="34" w:author="Kristián Červenka" w:date="2022-10-19T18:53:00Z">
              <w:tcPr>
                <w:tcW w:w="675" w:type="dxa"/>
                <w:tcBorders>
                  <w:right w:val="single" w:sz="12" w:space="0" w:color="auto"/>
                </w:tcBorders>
              </w:tcPr>
            </w:tcPrChange>
          </w:tcPr>
          <w:p w14:paraId="08DA389E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29" w:type="dxa"/>
            <w:tcBorders>
              <w:left w:val="single" w:sz="12" w:space="0" w:color="auto"/>
            </w:tcBorders>
            <w:tcPrChange w:id="35" w:author="Kristián Červenka" w:date="2022-10-19T18:53:00Z">
              <w:tcPr>
                <w:tcW w:w="709" w:type="dxa"/>
                <w:gridSpan w:val="2"/>
                <w:tcBorders>
                  <w:left w:val="single" w:sz="12" w:space="0" w:color="auto"/>
                </w:tcBorders>
              </w:tcPr>
            </w:tcPrChange>
          </w:tcPr>
          <w:p w14:paraId="36BAB641" w14:textId="77777777" w:rsidR="00236AD8" w:rsidRDefault="00236AD8" w:rsidP="00530FBF">
            <w:pPr>
              <w:rPr>
                <w:lang w:val="en-US"/>
              </w:rPr>
            </w:pPr>
            <w:ins w:id="36" w:author="Kristián Červenka" w:date="2022-10-19T18:57:00Z">
              <w:r>
                <w:rPr>
                  <w:lang w:val="en-US"/>
                </w:rPr>
                <w:t>S2</w:t>
              </w:r>
            </w:ins>
            <w:del w:id="37" w:author="Kristián Červenka" w:date="2022-10-19T18:52:00Z">
              <w:r w:rsidDel="00D9207D">
                <w:rPr>
                  <w:lang w:val="en-US"/>
                </w:rPr>
                <w:delText>S2</w:delText>
              </w:r>
            </w:del>
          </w:p>
        </w:tc>
        <w:tc>
          <w:tcPr>
            <w:tcW w:w="729" w:type="dxa"/>
            <w:tcBorders>
              <w:right w:val="single" w:sz="12" w:space="0" w:color="auto"/>
            </w:tcBorders>
            <w:tcPrChange w:id="38" w:author="Kristián Červenka" w:date="2022-10-19T18:53:00Z">
              <w:tcPr>
                <w:tcW w:w="709" w:type="dxa"/>
                <w:gridSpan w:val="2"/>
                <w:tcBorders>
                  <w:right w:val="single" w:sz="12" w:space="0" w:color="auto"/>
                </w:tcBorders>
              </w:tcPr>
            </w:tcPrChange>
          </w:tcPr>
          <w:p w14:paraId="33EE9F93" w14:textId="77777777" w:rsidR="00236AD8" w:rsidRDefault="00236AD8" w:rsidP="00530FBF">
            <w:pPr>
              <w:rPr>
                <w:lang w:val="en-US"/>
              </w:rPr>
            </w:pPr>
            <w:ins w:id="39" w:author="Kristián Červenka" w:date="2022-10-19T18:57:00Z">
              <w:r>
                <w:rPr>
                  <w:lang w:val="en-US"/>
                </w:rPr>
                <w:t>S1</w:t>
              </w:r>
            </w:ins>
            <w:del w:id="40" w:author="Kristián Červenka" w:date="2022-10-19T18:52:00Z">
              <w:r w:rsidDel="00D9207D">
                <w:rPr>
                  <w:lang w:val="en-US"/>
                </w:rPr>
                <w:delText>S1</w:delText>
              </w:r>
            </w:del>
          </w:p>
        </w:tc>
        <w:tc>
          <w:tcPr>
            <w:tcW w:w="729" w:type="dxa"/>
            <w:tcBorders>
              <w:right w:val="single" w:sz="12" w:space="0" w:color="auto"/>
            </w:tcBorders>
            <w:tcPrChange w:id="41" w:author="Kristián Červenka" w:date="2022-10-19T18:53:00Z">
              <w:tcPr>
                <w:tcW w:w="709" w:type="dxa"/>
                <w:gridSpan w:val="2"/>
                <w:tcBorders>
                  <w:right w:val="single" w:sz="12" w:space="0" w:color="auto"/>
                </w:tcBorders>
              </w:tcPr>
            </w:tcPrChange>
          </w:tcPr>
          <w:p w14:paraId="646C9A93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2" w:type="dxa"/>
            <w:tcBorders>
              <w:left w:val="single" w:sz="12" w:space="0" w:color="auto"/>
            </w:tcBorders>
            <w:tcPrChange w:id="42" w:author="Kristián Červenka" w:date="2022-10-19T18:53:00Z">
              <w:tcPr>
                <w:tcW w:w="1275" w:type="dxa"/>
                <w:gridSpan w:val="2"/>
                <w:tcBorders>
                  <w:left w:val="single" w:sz="12" w:space="0" w:color="auto"/>
                </w:tcBorders>
              </w:tcPr>
            </w:tcPrChange>
          </w:tcPr>
          <w:p w14:paraId="3572E0E1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“1”</w:t>
            </w:r>
          </w:p>
        </w:tc>
      </w:tr>
      <w:tr w:rsidR="00236AD8" w14:paraId="03F71478" w14:textId="77777777" w:rsidTr="00530FBF">
        <w:trPr>
          <w:trHeight w:val="291"/>
          <w:trPrChange w:id="43" w:author="Kristián Červenka" w:date="2022-10-19T18:53:00Z">
            <w:trPr>
              <w:gridAfter w:val="0"/>
            </w:trPr>
          </w:trPrChange>
        </w:trPr>
        <w:tc>
          <w:tcPr>
            <w:tcW w:w="694" w:type="dxa"/>
            <w:tcBorders>
              <w:right w:val="single" w:sz="12" w:space="0" w:color="auto"/>
            </w:tcBorders>
            <w:tcPrChange w:id="44" w:author="Kristián Červenka" w:date="2022-10-19T18:53:00Z">
              <w:tcPr>
                <w:tcW w:w="675" w:type="dxa"/>
                <w:tcBorders>
                  <w:right w:val="single" w:sz="12" w:space="0" w:color="auto"/>
                </w:tcBorders>
              </w:tcPr>
            </w:tcPrChange>
          </w:tcPr>
          <w:p w14:paraId="4A4276A7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729" w:type="dxa"/>
            <w:tcBorders>
              <w:left w:val="single" w:sz="12" w:space="0" w:color="auto"/>
            </w:tcBorders>
            <w:tcPrChange w:id="45" w:author="Kristián Červenka" w:date="2022-10-19T18:53:00Z">
              <w:tcPr>
                <w:tcW w:w="709" w:type="dxa"/>
                <w:gridSpan w:val="2"/>
                <w:tcBorders>
                  <w:left w:val="single" w:sz="12" w:space="0" w:color="auto"/>
                </w:tcBorders>
              </w:tcPr>
            </w:tcPrChange>
          </w:tcPr>
          <w:p w14:paraId="72CED0B6" w14:textId="77777777" w:rsidR="00236AD8" w:rsidRDefault="00236AD8" w:rsidP="00530FBF">
            <w:pPr>
              <w:rPr>
                <w:lang w:val="en-US"/>
              </w:rPr>
            </w:pPr>
            <w:ins w:id="46" w:author="Kristián Červenka" w:date="2022-10-19T18:57:00Z">
              <w:r>
                <w:rPr>
                  <w:lang w:val="en-US"/>
                </w:rPr>
                <w:t>S</w:t>
              </w:r>
            </w:ins>
            <w:ins w:id="47" w:author="Kristián Červenka" w:date="2022-10-19T18:58:00Z">
              <w:r>
                <w:rPr>
                  <w:lang w:val="en-US"/>
                </w:rPr>
                <w:t>0</w:t>
              </w:r>
            </w:ins>
            <w:del w:id="48" w:author="Kristián Červenka" w:date="2022-10-19T18:52:00Z">
              <w:r w:rsidDel="00D9207D">
                <w:rPr>
                  <w:lang w:val="en-US"/>
                </w:rPr>
                <w:delText>S0</w:delText>
              </w:r>
            </w:del>
          </w:p>
        </w:tc>
        <w:tc>
          <w:tcPr>
            <w:tcW w:w="729" w:type="dxa"/>
            <w:tcBorders>
              <w:right w:val="single" w:sz="12" w:space="0" w:color="auto"/>
            </w:tcBorders>
            <w:tcPrChange w:id="49" w:author="Kristián Červenka" w:date="2022-10-19T18:53:00Z">
              <w:tcPr>
                <w:tcW w:w="709" w:type="dxa"/>
                <w:gridSpan w:val="2"/>
                <w:tcBorders>
                  <w:right w:val="single" w:sz="12" w:space="0" w:color="auto"/>
                </w:tcBorders>
              </w:tcPr>
            </w:tcPrChange>
          </w:tcPr>
          <w:p w14:paraId="0329D37A" w14:textId="77777777" w:rsidR="00236AD8" w:rsidRDefault="00236AD8" w:rsidP="00530FBF">
            <w:pPr>
              <w:rPr>
                <w:lang w:val="en-US"/>
              </w:rPr>
            </w:pPr>
            <w:ins w:id="50" w:author="Kristián Červenka" w:date="2022-10-19T18:58:00Z">
              <w:r>
                <w:rPr>
                  <w:lang w:val="en-US"/>
                </w:rPr>
                <w:t>S3</w:t>
              </w:r>
            </w:ins>
            <w:del w:id="51" w:author="Kristián Červenka" w:date="2022-10-19T18:52:00Z">
              <w:r w:rsidDel="00D9207D">
                <w:rPr>
                  <w:lang w:val="en-US"/>
                </w:rPr>
                <w:delText>S3</w:delText>
              </w:r>
            </w:del>
          </w:p>
        </w:tc>
        <w:tc>
          <w:tcPr>
            <w:tcW w:w="729" w:type="dxa"/>
            <w:tcBorders>
              <w:right w:val="single" w:sz="12" w:space="0" w:color="auto"/>
            </w:tcBorders>
            <w:tcPrChange w:id="52" w:author="Kristián Červenka" w:date="2022-10-19T18:53:00Z">
              <w:tcPr>
                <w:tcW w:w="709" w:type="dxa"/>
                <w:gridSpan w:val="2"/>
                <w:tcBorders>
                  <w:right w:val="single" w:sz="12" w:space="0" w:color="auto"/>
                </w:tcBorders>
              </w:tcPr>
            </w:tcPrChange>
          </w:tcPr>
          <w:p w14:paraId="76A29E72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2" w:type="dxa"/>
            <w:tcBorders>
              <w:left w:val="single" w:sz="12" w:space="0" w:color="auto"/>
            </w:tcBorders>
            <w:tcPrChange w:id="53" w:author="Kristián Červenka" w:date="2022-10-19T18:53:00Z">
              <w:tcPr>
                <w:tcW w:w="1275" w:type="dxa"/>
                <w:gridSpan w:val="2"/>
                <w:tcBorders>
                  <w:left w:val="single" w:sz="12" w:space="0" w:color="auto"/>
                </w:tcBorders>
              </w:tcPr>
            </w:tcPrChange>
          </w:tcPr>
          <w:p w14:paraId="57A58549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“10”</w:t>
            </w:r>
          </w:p>
        </w:tc>
      </w:tr>
      <w:tr w:rsidR="00236AD8" w14:paraId="20866606" w14:textId="77777777" w:rsidTr="00530FBF">
        <w:trPr>
          <w:trHeight w:val="291"/>
          <w:trPrChange w:id="54" w:author="Kristián Červenka" w:date="2022-10-19T18:53:00Z">
            <w:trPr>
              <w:gridAfter w:val="0"/>
            </w:trPr>
          </w:trPrChange>
        </w:trPr>
        <w:tc>
          <w:tcPr>
            <w:tcW w:w="694" w:type="dxa"/>
            <w:tcBorders>
              <w:right w:val="single" w:sz="12" w:space="0" w:color="auto"/>
            </w:tcBorders>
            <w:tcPrChange w:id="55" w:author="Kristián Červenka" w:date="2022-10-19T18:53:00Z">
              <w:tcPr>
                <w:tcW w:w="675" w:type="dxa"/>
                <w:tcBorders>
                  <w:right w:val="single" w:sz="12" w:space="0" w:color="auto"/>
                </w:tcBorders>
              </w:tcPr>
            </w:tcPrChange>
          </w:tcPr>
          <w:p w14:paraId="38D8F5FE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729" w:type="dxa"/>
            <w:tcBorders>
              <w:left w:val="single" w:sz="12" w:space="0" w:color="auto"/>
            </w:tcBorders>
            <w:tcPrChange w:id="56" w:author="Kristián Červenka" w:date="2022-10-19T18:53:00Z">
              <w:tcPr>
                <w:tcW w:w="709" w:type="dxa"/>
                <w:gridSpan w:val="2"/>
                <w:tcBorders>
                  <w:left w:val="single" w:sz="12" w:space="0" w:color="auto"/>
                </w:tcBorders>
              </w:tcPr>
            </w:tcPrChange>
          </w:tcPr>
          <w:p w14:paraId="7661E62A" w14:textId="77777777" w:rsidR="00236AD8" w:rsidRDefault="00236AD8" w:rsidP="00530FBF">
            <w:pPr>
              <w:rPr>
                <w:lang w:val="en-US"/>
              </w:rPr>
            </w:pPr>
            <w:ins w:id="57" w:author="Kristián Červenka" w:date="2022-10-19T18:58:00Z">
              <w:r>
                <w:rPr>
                  <w:lang w:val="en-US"/>
                </w:rPr>
                <w:t>S</w:t>
              </w:r>
            </w:ins>
            <w:ins w:id="58" w:author="Kristián Červenka" w:date="2022-10-19T19:34:00Z">
              <w:r>
                <w:rPr>
                  <w:lang w:val="en-US"/>
                </w:rPr>
                <w:t>2</w:t>
              </w:r>
            </w:ins>
            <w:del w:id="59" w:author="Kristián Červenka" w:date="2022-10-19T18:52:00Z">
              <w:r w:rsidDel="00D9207D">
                <w:rPr>
                  <w:lang w:val="en-US"/>
                </w:rPr>
                <w:delText>S4</w:delText>
              </w:r>
            </w:del>
          </w:p>
        </w:tc>
        <w:tc>
          <w:tcPr>
            <w:tcW w:w="729" w:type="dxa"/>
            <w:tcBorders>
              <w:right w:val="single" w:sz="12" w:space="0" w:color="auto"/>
            </w:tcBorders>
            <w:tcPrChange w:id="60" w:author="Kristián Červenka" w:date="2022-10-19T18:53:00Z">
              <w:tcPr>
                <w:tcW w:w="709" w:type="dxa"/>
                <w:gridSpan w:val="2"/>
                <w:tcBorders>
                  <w:right w:val="single" w:sz="12" w:space="0" w:color="auto"/>
                </w:tcBorders>
              </w:tcPr>
            </w:tcPrChange>
          </w:tcPr>
          <w:p w14:paraId="24C7D1BF" w14:textId="77777777" w:rsidR="00236AD8" w:rsidRDefault="00236AD8" w:rsidP="00530FBF">
            <w:pPr>
              <w:rPr>
                <w:lang w:val="en-US"/>
              </w:rPr>
            </w:pPr>
            <w:ins w:id="61" w:author="Kristián Červenka" w:date="2022-10-19T18:58:00Z">
              <w:r>
                <w:rPr>
                  <w:lang w:val="en-US"/>
                </w:rPr>
                <w:t>S</w:t>
              </w:r>
            </w:ins>
            <w:ins w:id="62" w:author="Kristián Červenka" w:date="2022-10-19T19:34:00Z">
              <w:r>
                <w:rPr>
                  <w:lang w:val="en-US"/>
                </w:rPr>
                <w:t>4</w:t>
              </w:r>
            </w:ins>
            <w:del w:id="63" w:author="Kristián Červenka" w:date="2022-10-19T18:53:00Z">
              <w:r w:rsidDel="00D9207D">
                <w:rPr>
                  <w:lang w:val="en-US"/>
                </w:rPr>
                <w:delText>S1</w:delText>
              </w:r>
            </w:del>
          </w:p>
        </w:tc>
        <w:tc>
          <w:tcPr>
            <w:tcW w:w="729" w:type="dxa"/>
            <w:tcBorders>
              <w:right w:val="single" w:sz="12" w:space="0" w:color="auto"/>
            </w:tcBorders>
            <w:tcPrChange w:id="64" w:author="Kristián Červenka" w:date="2022-10-19T18:53:00Z">
              <w:tcPr>
                <w:tcW w:w="709" w:type="dxa"/>
                <w:gridSpan w:val="2"/>
                <w:tcBorders>
                  <w:right w:val="single" w:sz="12" w:space="0" w:color="auto"/>
                </w:tcBorders>
              </w:tcPr>
            </w:tcPrChange>
          </w:tcPr>
          <w:p w14:paraId="20C642DD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2" w:type="dxa"/>
            <w:tcBorders>
              <w:left w:val="single" w:sz="12" w:space="0" w:color="auto"/>
            </w:tcBorders>
            <w:tcPrChange w:id="65" w:author="Kristián Červenka" w:date="2022-10-19T18:53:00Z">
              <w:tcPr>
                <w:tcW w:w="1275" w:type="dxa"/>
                <w:gridSpan w:val="2"/>
                <w:tcBorders>
                  <w:left w:val="single" w:sz="12" w:space="0" w:color="auto"/>
                </w:tcBorders>
              </w:tcPr>
            </w:tcPrChange>
          </w:tcPr>
          <w:p w14:paraId="70FFCDC8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“101”</w:t>
            </w:r>
          </w:p>
        </w:tc>
      </w:tr>
      <w:tr w:rsidR="00236AD8" w14:paraId="5E5A914E" w14:textId="77777777" w:rsidTr="00530FBF">
        <w:trPr>
          <w:trHeight w:val="314"/>
          <w:trPrChange w:id="66" w:author="Kristián Červenka" w:date="2022-10-19T18:53:00Z">
            <w:trPr>
              <w:gridAfter w:val="0"/>
            </w:trPr>
          </w:trPrChange>
        </w:trPr>
        <w:tc>
          <w:tcPr>
            <w:tcW w:w="694" w:type="dxa"/>
            <w:tcBorders>
              <w:right w:val="single" w:sz="12" w:space="0" w:color="auto"/>
            </w:tcBorders>
            <w:tcPrChange w:id="67" w:author="Kristián Červenka" w:date="2022-10-19T18:53:00Z">
              <w:tcPr>
                <w:tcW w:w="675" w:type="dxa"/>
                <w:tcBorders>
                  <w:right w:val="single" w:sz="12" w:space="0" w:color="auto"/>
                </w:tcBorders>
              </w:tcPr>
            </w:tcPrChange>
          </w:tcPr>
          <w:p w14:paraId="5F04AB1A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729" w:type="dxa"/>
            <w:tcBorders>
              <w:left w:val="single" w:sz="12" w:space="0" w:color="auto"/>
            </w:tcBorders>
            <w:tcPrChange w:id="68" w:author="Kristián Červenka" w:date="2022-10-19T18:53:00Z">
              <w:tcPr>
                <w:tcW w:w="709" w:type="dxa"/>
                <w:gridSpan w:val="2"/>
                <w:tcBorders>
                  <w:left w:val="single" w:sz="12" w:space="0" w:color="auto"/>
                </w:tcBorders>
              </w:tcPr>
            </w:tcPrChange>
          </w:tcPr>
          <w:p w14:paraId="5124E3C1" w14:textId="77777777" w:rsidR="00236AD8" w:rsidRDefault="00236AD8" w:rsidP="00530FBF">
            <w:pPr>
              <w:rPr>
                <w:lang w:val="en-US"/>
              </w:rPr>
            </w:pPr>
            <w:ins w:id="69" w:author="Kristián Červenka" w:date="2022-10-19T19:34:00Z">
              <w:r>
                <w:rPr>
                  <w:lang w:val="en-US"/>
                </w:rPr>
                <w:t>S5</w:t>
              </w:r>
            </w:ins>
            <w:del w:id="70" w:author="Kristián Červenka" w:date="2022-10-19T18:53:00Z">
              <w:r w:rsidDel="00D9207D">
                <w:rPr>
                  <w:lang w:val="en-US"/>
                </w:rPr>
                <w:delText>S0</w:delText>
              </w:r>
            </w:del>
          </w:p>
        </w:tc>
        <w:tc>
          <w:tcPr>
            <w:tcW w:w="729" w:type="dxa"/>
            <w:tcBorders>
              <w:right w:val="single" w:sz="12" w:space="0" w:color="auto"/>
            </w:tcBorders>
            <w:tcPrChange w:id="71" w:author="Kristián Červenka" w:date="2022-10-19T18:53:00Z">
              <w:tcPr>
                <w:tcW w:w="709" w:type="dxa"/>
                <w:gridSpan w:val="2"/>
                <w:tcBorders>
                  <w:right w:val="single" w:sz="12" w:space="0" w:color="auto"/>
                </w:tcBorders>
              </w:tcPr>
            </w:tcPrChange>
          </w:tcPr>
          <w:p w14:paraId="0F423EC1" w14:textId="77777777" w:rsidR="00236AD8" w:rsidRDefault="00236AD8" w:rsidP="00530FBF">
            <w:pPr>
              <w:rPr>
                <w:lang w:val="en-US"/>
              </w:rPr>
            </w:pPr>
            <w:ins w:id="72" w:author="Kristián Červenka" w:date="2022-10-19T19:34:00Z">
              <w:r>
                <w:rPr>
                  <w:lang w:val="en-US"/>
                </w:rPr>
                <w:t>S1</w:t>
              </w:r>
            </w:ins>
            <w:del w:id="73" w:author="Kristián Červenka" w:date="2022-10-19T18:53:00Z">
              <w:r w:rsidDel="00D9207D">
                <w:rPr>
                  <w:lang w:val="en-US"/>
                </w:rPr>
                <w:delText>S5</w:delText>
              </w:r>
            </w:del>
          </w:p>
        </w:tc>
        <w:tc>
          <w:tcPr>
            <w:tcW w:w="729" w:type="dxa"/>
            <w:tcBorders>
              <w:right w:val="single" w:sz="12" w:space="0" w:color="auto"/>
            </w:tcBorders>
            <w:tcPrChange w:id="74" w:author="Kristián Červenka" w:date="2022-10-19T18:53:00Z">
              <w:tcPr>
                <w:tcW w:w="709" w:type="dxa"/>
                <w:gridSpan w:val="2"/>
                <w:tcBorders>
                  <w:right w:val="single" w:sz="12" w:space="0" w:color="auto"/>
                </w:tcBorders>
              </w:tcPr>
            </w:tcPrChange>
          </w:tcPr>
          <w:p w14:paraId="7B6E2B35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2" w:type="dxa"/>
            <w:tcBorders>
              <w:left w:val="single" w:sz="12" w:space="0" w:color="auto"/>
            </w:tcBorders>
            <w:tcPrChange w:id="75" w:author="Kristián Červenka" w:date="2022-10-19T18:53:00Z">
              <w:tcPr>
                <w:tcW w:w="1275" w:type="dxa"/>
                <w:gridSpan w:val="2"/>
                <w:tcBorders>
                  <w:left w:val="single" w:sz="12" w:space="0" w:color="auto"/>
                </w:tcBorders>
              </w:tcPr>
            </w:tcPrChange>
          </w:tcPr>
          <w:p w14:paraId="4C7C79D4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“101</w:t>
            </w:r>
            <w:ins w:id="76" w:author="Kristián Červenka" w:date="2022-10-19T18:53:00Z">
              <w:r>
                <w:rPr>
                  <w:lang w:val="en-US"/>
                </w:rPr>
                <w:t>1</w:t>
              </w:r>
            </w:ins>
            <w:del w:id="77" w:author="Kristián Červenka" w:date="2022-10-19T18:53:00Z">
              <w:r w:rsidDel="00D9207D">
                <w:rPr>
                  <w:lang w:val="en-US"/>
                </w:rPr>
                <w:delText>0</w:delText>
              </w:r>
            </w:del>
            <w:r>
              <w:rPr>
                <w:lang w:val="en-US"/>
              </w:rPr>
              <w:t>”</w:t>
            </w:r>
          </w:p>
        </w:tc>
      </w:tr>
      <w:tr w:rsidR="00236AD8" w14:paraId="76D2E361" w14:textId="77777777" w:rsidTr="00530FBF">
        <w:trPr>
          <w:trHeight w:val="269"/>
          <w:ins w:id="78" w:author="Kristián Červenka" w:date="2022-10-19T18:54:00Z"/>
        </w:trPr>
        <w:tc>
          <w:tcPr>
            <w:tcW w:w="694" w:type="dxa"/>
            <w:tcBorders>
              <w:right w:val="single" w:sz="12" w:space="0" w:color="auto"/>
            </w:tcBorders>
          </w:tcPr>
          <w:p w14:paraId="53854EA0" w14:textId="77777777" w:rsidR="00236AD8" w:rsidRDefault="00236AD8" w:rsidP="00530FBF">
            <w:pPr>
              <w:rPr>
                <w:ins w:id="79" w:author="Kristián Červenka" w:date="2022-10-19T18:54:00Z"/>
                <w:lang w:val="en-US"/>
              </w:rPr>
            </w:pPr>
            <w:ins w:id="80" w:author="Kristián Červenka" w:date="2022-10-19T18:54:00Z">
              <w:r>
                <w:rPr>
                  <w:lang w:val="en-US"/>
                </w:rPr>
                <w:t>S5</w:t>
              </w:r>
            </w:ins>
          </w:p>
        </w:tc>
        <w:tc>
          <w:tcPr>
            <w:tcW w:w="729" w:type="dxa"/>
            <w:tcBorders>
              <w:left w:val="single" w:sz="12" w:space="0" w:color="auto"/>
            </w:tcBorders>
          </w:tcPr>
          <w:p w14:paraId="3C26428B" w14:textId="77777777" w:rsidR="00236AD8" w:rsidDel="00D9207D" w:rsidRDefault="00236AD8" w:rsidP="00530FBF">
            <w:pPr>
              <w:rPr>
                <w:ins w:id="81" w:author="Kristián Červenka" w:date="2022-10-19T18:54:00Z"/>
                <w:lang w:val="en-US"/>
              </w:rPr>
            </w:pPr>
            <w:ins w:id="82" w:author="Kristián Červenka" w:date="2022-10-19T19:34:00Z">
              <w:r>
                <w:rPr>
                  <w:lang w:val="en-US"/>
                </w:rPr>
                <w:t>S0</w:t>
              </w:r>
            </w:ins>
          </w:p>
        </w:tc>
        <w:tc>
          <w:tcPr>
            <w:tcW w:w="729" w:type="dxa"/>
            <w:tcBorders>
              <w:right w:val="single" w:sz="12" w:space="0" w:color="auto"/>
            </w:tcBorders>
          </w:tcPr>
          <w:p w14:paraId="22D38FFC" w14:textId="77777777" w:rsidR="00236AD8" w:rsidDel="00D9207D" w:rsidRDefault="00236AD8" w:rsidP="00530FBF">
            <w:pPr>
              <w:rPr>
                <w:ins w:id="83" w:author="Kristián Červenka" w:date="2022-10-19T18:54:00Z"/>
                <w:lang w:val="en-US"/>
              </w:rPr>
            </w:pPr>
            <w:ins w:id="84" w:author="Kristián Červenka" w:date="2022-10-19T19:34:00Z">
              <w:r>
                <w:rPr>
                  <w:lang w:val="en-US"/>
                </w:rPr>
                <w:t>S6</w:t>
              </w:r>
            </w:ins>
          </w:p>
        </w:tc>
        <w:tc>
          <w:tcPr>
            <w:tcW w:w="729" w:type="dxa"/>
            <w:tcBorders>
              <w:right w:val="single" w:sz="12" w:space="0" w:color="auto"/>
            </w:tcBorders>
          </w:tcPr>
          <w:p w14:paraId="294786F2" w14:textId="77777777" w:rsidR="00236AD8" w:rsidRPr="00A13EE9" w:rsidRDefault="00236AD8" w:rsidP="00530FBF">
            <w:pPr>
              <w:rPr>
                <w:ins w:id="85" w:author="Kristián Červenka" w:date="2022-10-19T18:54:00Z"/>
                <w:bCs/>
                <w:lang w:val="en-US"/>
              </w:rPr>
            </w:pPr>
            <w:ins w:id="86" w:author="Kristián Červenka" w:date="2022-10-19T18:54:00Z">
              <w:r w:rsidRPr="00A13EE9">
                <w:rPr>
                  <w:bCs/>
                  <w:lang w:val="en-US"/>
                </w:rPr>
                <w:t>0</w:t>
              </w:r>
            </w:ins>
          </w:p>
        </w:tc>
        <w:tc>
          <w:tcPr>
            <w:tcW w:w="1312" w:type="dxa"/>
            <w:tcBorders>
              <w:left w:val="single" w:sz="12" w:space="0" w:color="auto"/>
            </w:tcBorders>
          </w:tcPr>
          <w:p w14:paraId="3810C7EF" w14:textId="77777777" w:rsidR="00236AD8" w:rsidRDefault="00236AD8" w:rsidP="00530FBF">
            <w:pPr>
              <w:rPr>
                <w:ins w:id="87" w:author="Kristián Červenka" w:date="2022-10-19T18:54:00Z"/>
                <w:lang w:val="en-US"/>
              </w:rPr>
            </w:pPr>
            <w:ins w:id="88" w:author="Kristián Červenka" w:date="2022-10-19T18:54:00Z">
              <w:r>
                <w:rPr>
                  <w:lang w:val="en-US"/>
                </w:rPr>
                <w:t>“10110”</w:t>
              </w:r>
            </w:ins>
          </w:p>
        </w:tc>
      </w:tr>
      <w:tr w:rsidR="00236AD8" w14:paraId="04D3AEE7" w14:textId="77777777" w:rsidTr="00530FBF">
        <w:trPr>
          <w:trHeight w:val="269"/>
          <w:trPrChange w:id="89" w:author="Kristián Červenka" w:date="2022-10-19T18:53:00Z">
            <w:trPr>
              <w:gridAfter w:val="0"/>
            </w:trPr>
          </w:trPrChange>
        </w:trPr>
        <w:tc>
          <w:tcPr>
            <w:tcW w:w="694" w:type="dxa"/>
            <w:tcBorders>
              <w:right w:val="single" w:sz="12" w:space="0" w:color="auto"/>
            </w:tcBorders>
            <w:tcPrChange w:id="90" w:author="Kristián Červenka" w:date="2022-10-19T18:53:00Z">
              <w:tcPr>
                <w:tcW w:w="675" w:type="dxa"/>
                <w:tcBorders>
                  <w:right w:val="single" w:sz="12" w:space="0" w:color="auto"/>
                </w:tcBorders>
              </w:tcPr>
            </w:tcPrChange>
          </w:tcPr>
          <w:p w14:paraId="1369EBFD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ins w:id="91" w:author="Kristián Červenka" w:date="2022-10-19T18:54:00Z">
              <w:r>
                <w:rPr>
                  <w:lang w:val="en-US"/>
                </w:rPr>
                <w:t>6</w:t>
              </w:r>
            </w:ins>
            <w:del w:id="92" w:author="Kristián Červenka" w:date="2022-10-19T18:54:00Z">
              <w:r w:rsidDel="00D9207D">
                <w:rPr>
                  <w:lang w:val="en-US"/>
                </w:rPr>
                <w:delText>5</w:delText>
              </w:r>
            </w:del>
          </w:p>
        </w:tc>
        <w:tc>
          <w:tcPr>
            <w:tcW w:w="729" w:type="dxa"/>
            <w:tcBorders>
              <w:left w:val="single" w:sz="12" w:space="0" w:color="auto"/>
            </w:tcBorders>
            <w:tcPrChange w:id="93" w:author="Kristián Červenka" w:date="2022-10-19T18:53:00Z">
              <w:tcPr>
                <w:tcW w:w="709" w:type="dxa"/>
                <w:gridSpan w:val="2"/>
                <w:tcBorders>
                  <w:left w:val="single" w:sz="12" w:space="0" w:color="auto"/>
                </w:tcBorders>
              </w:tcPr>
            </w:tcPrChange>
          </w:tcPr>
          <w:p w14:paraId="618F042D" w14:textId="77777777" w:rsidR="00236AD8" w:rsidRDefault="00236AD8" w:rsidP="00530FBF">
            <w:pPr>
              <w:rPr>
                <w:lang w:val="en-US"/>
              </w:rPr>
            </w:pPr>
            <w:ins w:id="94" w:author="Kristián Červenka" w:date="2022-10-19T19:34:00Z">
              <w:r>
                <w:rPr>
                  <w:lang w:val="en-US"/>
                </w:rPr>
                <w:t>S2</w:t>
              </w:r>
            </w:ins>
            <w:del w:id="95" w:author="Kristián Červenka" w:date="2022-10-19T18:53:00Z">
              <w:r w:rsidDel="00D9207D">
                <w:rPr>
                  <w:lang w:val="en-US"/>
                </w:rPr>
                <w:delText>S4</w:delText>
              </w:r>
            </w:del>
          </w:p>
        </w:tc>
        <w:tc>
          <w:tcPr>
            <w:tcW w:w="729" w:type="dxa"/>
            <w:tcBorders>
              <w:right w:val="single" w:sz="12" w:space="0" w:color="auto"/>
            </w:tcBorders>
            <w:tcPrChange w:id="96" w:author="Kristián Červenka" w:date="2022-10-19T18:53:00Z">
              <w:tcPr>
                <w:tcW w:w="709" w:type="dxa"/>
                <w:gridSpan w:val="2"/>
                <w:tcBorders>
                  <w:right w:val="single" w:sz="12" w:space="0" w:color="auto"/>
                </w:tcBorders>
              </w:tcPr>
            </w:tcPrChange>
          </w:tcPr>
          <w:p w14:paraId="46A02630" w14:textId="77777777" w:rsidR="00236AD8" w:rsidRDefault="00236AD8" w:rsidP="00530FBF">
            <w:pPr>
              <w:rPr>
                <w:lang w:val="en-US"/>
              </w:rPr>
            </w:pPr>
            <w:ins w:id="97" w:author="Kristián Červenka" w:date="2022-10-19T19:34:00Z">
              <w:r>
                <w:rPr>
                  <w:lang w:val="en-US"/>
                </w:rPr>
                <w:t>S4</w:t>
              </w:r>
            </w:ins>
            <w:del w:id="98" w:author="Kristián Červenka" w:date="2022-10-19T18:53:00Z">
              <w:r w:rsidDel="00D9207D">
                <w:rPr>
                  <w:lang w:val="en-US"/>
                </w:rPr>
                <w:delText>S1</w:delText>
              </w:r>
            </w:del>
          </w:p>
        </w:tc>
        <w:tc>
          <w:tcPr>
            <w:tcW w:w="729" w:type="dxa"/>
            <w:tcBorders>
              <w:right w:val="single" w:sz="12" w:space="0" w:color="auto"/>
            </w:tcBorders>
            <w:tcPrChange w:id="99" w:author="Kristián Červenka" w:date="2022-10-19T18:53:00Z">
              <w:tcPr>
                <w:tcW w:w="709" w:type="dxa"/>
                <w:gridSpan w:val="2"/>
                <w:tcBorders>
                  <w:right w:val="single" w:sz="12" w:space="0" w:color="auto"/>
                </w:tcBorders>
              </w:tcPr>
            </w:tcPrChange>
          </w:tcPr>
          <w:p w14:paraId="08E5D23D" w14:textId="77777777" w:rsidR="00236AD8" w:rsidRPr="0049778C" w:rsidRDefault="00236AD8" w:rsidP="00530FBF">
            <w:pPr>
              <w:rPr>
                <w:b/>
                <w:lang w:val="en-US"/>
              </w:rPr>
            </w:pPr>
            <w:ins w:id="100" w:author="Kristián Červenka" w:date="2022-10-19T18:54:00Z">
              <w:r>
                <w:rPr>
                  <w:b/>
                  <w:lang w:val="en-US"/>
                </w:rPr>
                <w:t>1</w:t>
              </w:r>
            </w:ins>
            <w:del w:id="101" w:author="Kristián Červenka" w:date="2022-10-19T18:53:00Z">
              <w:r w:rsidRPr="0049778C" w:rsidDel="00D9207D">
                <w:rPr>
                  <w:b/>
                  <w:lang w:val="en-US"/>
                </w:rPr>
                <w:delText>1</w:delText>
              </w:r>
            </w:del>
          </w:p>
        </w:tc>
        <w:tc>
          <w:tcPr>
            <w:tcW w:w="1312" w:type="dxa"/>
            <w:tcBorders>
              <w:left w:val="single" w:sz="12" w:space="0" w:color="auto"/>
            </w:tcBorders>
            <w:tcPrChange w:id="102" w:author="Kristián Červenka" w:date="2022-10-19T18:53:00Z">
              <w:tcPr>
                <w:tcW w:w="1275" w:type="dxa"/>
                <w:gridSpan w:val="2"/>
                <w:tcBorders>
                  <w:left w:val="single" w:sz="12" w:space="0" w:color="auto"/>
                </w:tcBorders>
              </w:tcPr>
            </w:tcPrChange>
          </w:tcPr>
          <w:p w14:paraId="73BF169E" w14:textId="77777777" w:rsidR="00236AD8" w:rsidRPr="004B389F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“101</w:t>
            </w:r>
            <w:ins w:id="103" w:author="Kristián Červenka" w:date="2022-10-19T18:53:00Z">
              <w:r>
                <w:rPr>
                  <w:lang w:val="en-US"/>
                </w:rPr>
                <w:t>10</w:t>
              </w:r>
            </w:ins>
            <w:ins w:id="104" w:author="Kristián Červenka" w:date="2022-10-19T18:54:00Z">
              <w:r>
                <w:rPr>
                  <w:lang w:val="en-US"/>
                </w:rPr>
                <w:t>1</w:t>
              </w:r>
            </w:ins>
            <w:del w:id="105" w:author="Kristián Červenka" w:date="2022-10-19T18:53:00Z">
              <w:r w:rsidDel="00D9207D">
                <w:rPr>
                  <w:lang w:val="en-US"/>
                </w:rPr>
                <w:delText>01</w:delText>
              </w:r>
            </w:del>
            <w:r>
              <w:rPr>
                <w:lang w:val="en-US"/>
              </w:rPr>
              <w:t>”</w:t>
            </w:r>
          </w:p>
        </w:tc>
      </w:tr>
    </w:tbl>
    <w:p w14:paraId="47E97F00" w14:textId="77777777" w:rsidR="00236AD8" w:rsidRDefault="00236AD8" w:rsidP="00236AD8">
      <w:pPr>
        <w:pStyle w:val="Obyajntext"/>
        <w:rPr>
          <w:rFonts w:ascii="Times New Roman" w:hAnsi="Times New Roman"/>
          <w:sz w:val="24"/>
          <w:lang w:val="sk-SK"/>
        </w:rPr>
      </w:pPr>
    </w:p>
    <w:p w14:paraId="63BA0DD9" w14:textId="77777777" w:rsidR="00236AD8" w:rsidRDefault="00236AD8" w:rsidP="00236AD8">
      <w:pPr>
        <w:pStyle w:val="Obyajntext"/>
        <w:rPr>
          <w:rFonts w:ascii="Times New Roman" w:hAnsi="Times New Roman"/>
          <w:sz w:val="24"/>
          <w:lang w:val="sk-SK"/>
        </w:rPr>
      </w:pPr>
    </w:p>
    <w:p w14:paraId="5C632CCF" w14:textId="77777777" w:rsidR="00236AD8" w:rsidRDefault="00236AD8" w:rsidP="00236AD8">
      <w:pPr>
        <w:pStyle w:val="Obyajntext"/>
        <w:rPr>
          <w:rFonts w:ascii="Times New Roman" w:hAnsi="Times New Roman"/>
          <w:sz w:val="24"/>
          <w:lang w:val="sk-SK"/>
        </w:rPr>
      </w:pPr>
    </w:p>
    <w:p w14:paraId="63BAF975" w14:textId="0736321F" w:rsidR="00236AD8" w:rsidRPr="00D55DC5" w:rsidRDefault="00236AD8" w:rsidP="00236AD8">
      <w:pPr>
        <w:pStyle w:val="Obyaj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Zostrojíme prechodový graf stavového automat typu </w:t>
      </w:r>
      <w:proofErr w:type="spellStart"/>
      <w:r>
        <w:rPr>
          <w:rFonts w:ascii="Times New Roman" w:hAnsi="Times New Roman"/>
          <w:sz w:val="24"/>
          <w:lang w:val="sk-SK"/>
        </w:rPr>
        <w:t>Moore</w:t>
      </w:r>
      <w:proofErr w:type="spellEnd"/>
      <w:r w:rsidR="00B3469C">
        <w:rPr>
          <w:rFonts w:ascii="Times New Roman" w:hAnsi="Times New Roman"/>
          <w:sz w:val="24"/>
          <w:lang w:val="sk-SK"/>
        </w:rPr>
        <w:t>.</w:t>
      </w:r>
    </w:p>
    <w:p w14:paraId="1700EBCD" w14:textId="77777777" w:rsidR="00236AD8" w:rsidRPr="00C05A9A" w:rsidRDefault="00236AD8" w:rsidP="00236AD8">
      <w:pPr>
        <w:pStyle w:val="Obyajntext"/>
        <w:rPr>
          <w:rFonts w:ascii="Times New Roman" w:hAnsi="Times New Roman"/>
          <w:lang w:val="sk-SK"/>
        </w:rPr>
      </w:pPr>
    </w:p>
    <w:p w14:paraId="1962D956" w14:textId="77777777" w:rsidR="00236AD8" w:rsidRDefault="00236AD8" w:rsidP="00236AD8">
      <w:pPr>
        <w:pStyle w:val="Obyajntext"/>
        <w:jc w:val="both"/>
        <w:rPr>
          <w:rFonts w:ascii="Times New Roman" w:hAnsi="Times New Roman"/>
          <w:i/>
          <w:sz w:val="24"/>
          <w:szCs w:val="24"/>
          <w:highlight w:val="yellow"/>
          <w:lang w:val="sk-SK"/>
        </w:rPr>
      </w:pPr>
    </w:p>
    <w:p w14:paraId="0038851F" w14:textId="77777777" w:rsidR="00236AD8" w:rsidRPr="00F858E5" w:rsidRDefault="00236AD8" w:rsidP="00236AD8">
      <w:pPr>
        <w:pStyle w:val="Obyajntext"/>
        <w:jc w:val="both"/>
        <w:rPr>
          <w:rFonts w:ascii="Times New Roman" w:hAnsi="Times New Roman"/>
          <w:sz w:val="24"/>
          <w:szCs w:val="24"/>
          <w:lang w:val="sk-SK"/>
        </w:rPr>
      </w:pPr>
      <w:r>
        <w:rPr>
          <w:rFonts w:ascii="Times New Roman" w:hAnsi="Times New Roman"/>
          <w:sz w:val="24"/>
          <w:szCs w:val="24"/>
          <w:lang w:val="sk-SK"/>
        </w:rPr>
        <w:t>Prechodový graf</w:t>
      </w:r>
      <w:r w:rsidRPr="00F858E5">
        <w:rPr>
          <w:rFonts w:ascii="Times New Roman" w:hAnsi="Times New Roman"/>
          <w:sz w:val="24"/>
          <w:szCs w:val="24"/>
          <w:lang w:val="sk-SK"/>
        </w:rPr>
        <w:t xml:space="preserve"> typu </w:t>
      </w:r>
      <w:proofErr w:type="spellStart"/>
      <w:r w:rsidRPr="00F858E5">
        <w:rPr>
          <w:rFonts w:ascii="Times New Roman" w:hAnsi="Times New Roman"/>
          <w:sz w:val="24"/>
          <w:szCs w:val="24"/>
          <w:lang w:val="sk-SK"/>
        </w:rPr>
        <w:t>Moore</w:t>
      </w:r>
      <w:proofErr w:type="spellEnd"/>
      <w:r>
        <w:rPr>
          <w:rFonts w:ascii="Times New Roman" w:hAnsi="Times New Roman"/>
          <w:sz w:val="24"/>
          <w:szCs w:val="24"/>
          <w:lang w:val="sk-SK"/>
        </w:rPr>
        <w:t xml:space="preserve"> (hodnota hrany reprezentuje hodnotu vstupnej premennej):</w:t>
      </w:r>
    </w:p>
    <w:p w14:paraId="1357B7AD" w14:textId="06D87C6F" w:rsidR="00236AD8" w:rsidRDefault="00236AD8" w:rsidP="00236AD8">
      <w:pPr>
        <w:pStyle w:val="Obyajntext"/>
        <w:jc w:val="both"/>
        <w:rPr>
          <w:rFonts w:ascii="Times New Roman" w:hAnsi="Times New Roman"/>
          <w:i/>
          <w:sz w:val="24"/>
          <w:szCs w:val="24"/>
          <w:lang w:val="sk-SK"/>
        </w:rPr>
      </w:pPr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 </w:t>
      </w:r>
      <w:r w:rsidRPr="004B3FBC"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 </w:t>
      </w:r>
    </w:p>
    <w:p w14:paraId="5DDFA93A" w14:textId="56FCE633" w:rsidR="00236AD8" w:rsidRPr="00B3469C" w:rsidRDefault="001D0524" w:rsidP="00236AD8">
      <w:pPr>
        <w:pStyle w:val="Obyajntext"/>
        <w:jc w:val="both"/>
        <w:rPr>
          <w:rFonts w:ascii="Times New Roman" w:hAnsi="Times New Roman"/>
          <w:sz w:val="24"/>
          <w:szCs w:val="24"/>
          <w:lang w:val="sk-SK"/>
        </w:rPr>
      </w:pPr>
      <w:r>
        <w:rPr>
          <w:rFonts w:ascii="Times New Roman" w:hAnsi="Times New Roman"/>
          <w:noProof/>
          <w:sz w:val="24"/>
          <w:szCs w:val="24"/>
          <w:lang w:val="sk-SK"/>
        </w:rPr>
        <w:drawing>
          <wp:inline distT="0" distB="0" distL="0" distR="0" wp14:anchorId="37DFB9F2" wp14:editId="2C830423">
            <wp:extent cx="5760720" cy="3061970"/>
            <wp:effectExtent l="0" t="0" r="508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F022" w14:textId="77777777" w:rsidR="00236AD8" w:rsidRPr="004B3FBC" w:rsidRDefault="00236AD8" w:rsidP="00236AD8">
      <w:pPr>
        <w:pStyle w:val="Obyajntext"/>
        <w:jc w:val="both"/>
        <w:rPr>
          <w:rFonts w:ascii="Times New Roman" w:hAnsi="Times New Roman"/>
          <w:i/>
          <w:sz w:val="24"/>
          <w:szCs w:val="24"/>
          <w:lang w:val="sk-SK"/>
        </w:rPr>
      </w:pPr>
    </w:p>
    <w:p w14:paraId="0FE82EEF" w14:textId="77777777" w:rsidR="00236AD8" w:rsidRDefault="00236AD8" w:rsidP="00236AD8">
      <w:pPr>
        <w:pStyle w:val="Obyajntext"/>
        <w:rPr>
          <w:rFonts w:ascii="Times New Roman" w:hAnsi="Times New Roman"/>
          <w:b/>
          <w:sz w:val="24"/>
          <w:szCs w:val="24"/>
          <w:lang w:val="sk-SK"/>
        </w:rPr>
      </w:pPr>
      <w:r>
        <w:rPr>
          <w:rFonts w:ascii="Times New Roman" w:hAnsi="Times New Roman"/>
          <w:b/>
          <w:sz w:val="24"/>
          <w:szCs w:val="24"/>
          <w:lang w:val="sk-SK"/>
        </w:rPr>
        <w:t>Kódovanie stavov</w:t>
      </w:r>
    </w:p>
    <w:p w14:paraId="66A6E3C2" w14:textId="77777777" w:rsidR="00236AD8" w:rsidRDefault="00236AD8" w:rsidP="00236AD8">
      <w:pPr>
        <w:pStyle w:val="Obyajntext"/>
        <w:rPr>
          <w:rFonts w:ascii="Times New Roman" w:hAnsi="Times New Roman"/>
          <w:sz w:val="24"/>
          <w:lang w:val="sk-SK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567"/>
        <w:gridCol w:w="245"/>
        <w:gridCol w:w="1489"/>
        <w:gridCol w:w="1489"/>
        <w:gridCol w:w="1490"/>
        <w:gridCol w:w="1490"/>
      </w:tblGrid>
      <w:tr w:rsidR="00236AD8" w14:paraId="1C94E76D" w14:textId="77777777" w:rsidTr="00530FBF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B7C7107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6008F46E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52960676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6082C949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470EF5B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Pr="0031347A">
              <w:rPr>
                <w:lang w:val="en-US"/>
              </w:rPr>
              <w:t>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B9B36DF" w14:textId="77777777" w:rsidR="00236AD8" w:rsidRDefault="00236AD8" w:rsidP="00530FBF">
            <w:pPr>
              <w:rPr>
                <w:lang w:val="en-US"/>
              </w:rPr>
            </w:pPr>
          </w:p>
        </w:tc>
      </w:tr>
      <w:tr w:rsidR="00236AD8" w14:paraId="613093E0" w14:textId="77777777" w:rsidTr="00530FBF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77EEEFB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7BA2D75D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12D163A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9BA8A42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Pr="0031347A">
              <w:rPr>
                <w:lang w:val="en-US"/>
              </w:rPr>
              <w:t>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456E1FC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42882D9" w14:textId="77777777" w:rsidR="00236AD8" w:rsidRDefault="00236AD8" w:rsidP="00530FBF">
            <w:pPr>
              <w:rPr>
                <w:lang w:val="en-US"/>
              </w:rPr>
            </w:pPr>
          </w:p>
        </w:tc>
      </w:tr>
      <w:tr w:rsidR="00236AD8" w14:paraId="701E8C6F" w14:textId="77777777" w:rsidTr="00530FBF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FA5D86F" w14:textId="77777777" w:rsidR="00236AD8" w:rsidRPr="00461629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86CEEEB" w14:textId="77777777" w:rsidR="00236AD8" w:rsidRPr="00461629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461689FB" w14:textId="77777777" w:rsidR="00236AD8" w:rsidRPr="00461629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69B84F80" w14:textId="77777777" w:rsidR="00236AD8" w:rsidRPr="00461629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5ECEE23A" w14:textId="77777777" w:rsidR="00236AD8" w:rsidRPr="00461629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41C9A728" w14:textId="77777777" w:rsidR="00236AD8" w:rsidRPr="00461629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</w:tr>
      <w:tr w:rsidR="00236AD8" w14:paraId="204A43CE" w14:textId="77777777" w:rsidTr="00530FBF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EFE7589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62EFE24F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27C9CCDD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489" w:type="dxa"/>
          </w:tcPr>
          <w:p w14:paraId="03C4FDCD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490" w:type="dxa"/>
          </w:tcPr>
          <w:p w14:paraId="374947D6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490" w:type="dxa"/>
          </w:tcPr>
          <w:p w14:paraId="1155B696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236AD8" w14:paraId="2BCD5022" w14:textId="77777777" w:rsidTr="00530FBF"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C17E8DC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Pr="0031347A">
              <w:rPr>
                <w:lang w:val="en-US"/>
              </w:rPr>
              <w:t>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1C4D3483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58E45157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489" w:type="dxa"/>
          </w:tcPr>
          <w:p w14:paraId="4A1168F2" w14:textId="77777777" w:rsidR="00236AD8" w:rsidRDefault="00236AD8" w:rsidP="00530FBF">
            <w:pPr>
              <w:rPr>
                <w:lang w:val="en-US"/>
              </w:rPr>
            </w:pPr>
            <w:ins w:id="106" w:author="Kristián Červenka" w:date="2022-10-21T11:58:00Z">
              <w:r>
                <w:rPr>
                  <w:lang w:val="en-US"/>
                </w:rPr>
                <w:t>S6</w:t>
              </w:r>
            </w:ins>
            <w:del w:id="107" w:author="Kristián Červenka" w:date="2022-10-21T11:58:00Z">
              <w:r w:rsidDel="00293FFD">
                <w:rPr>
                  <w:lang w:val="en-US"/>
                </w:rPr>
                <w:delText>X</w:delText>
              </w:r>
            </w:del>
          </w:p>
        </w:tc>
        <w:tc>
          <w:tcPr>
            <w:tcW w:w="1490" w:type="dxa"/>
          </w:tcPr>
          <w:p w14:paraId="18F3ECCD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60D022A0" w14:textId="77777777" w:rsidR="00236AD8" w:rsidRDefault="00236AD8" w:rsidP="00530FBF">
            <w:pPr>
              <w:rPr>
                <w:lang w:val="en-US"/>
              </w:rPr>
            </w:pPr>
            <w:ins w:id="108" w:author="Kristián Červenka" w:date="2022-10-21T11:57:00Z">
              <w:r>
                <w:rPr>
                  <w:lang w:val="en-US"/>
                </w:rPr>
                <w:t>S5</w:t>
              </w:r>
            </w:ins>
            <w:del w:id="109" w:author="Kristián Červenka" w:date="2022-10-21T11:57:00Z">
              <w:r w:rsidDel="00293FFD">
                <w:rPr>
                  <w:lang w:val="en-US"/>
                </w:rPr>
                <w:delText>X</w:delText>
              </w:r>
            </w:del>
          </w:p>
        </w:tc>
      </w:tr>
    </w:tbl>
    <w:p w14:paraId="7E87F36D" w14:textId="77777777" w:rsidR="00236AD8" w:rsidRDefault="00236AD8" w:rsidP="00236AD8">
      <w:pPr>
        <w:pStyle w:val="Obyajntext"/>
        <w:rPr>
          <w:rFonts w:ascii="Times New Roman" w:hAnsi="Times New Roman"/>
          <w:sz w:val="24"/>
          <w:lang w:val="sk-SK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  <w:tblPrChange w:id="110" w:author="Kristián Červenka" w:date="2022-10-21T11:58:00Z">
          <w:tblPr>
            <w:tblStyle w:val="Mriekatabuky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666"/>
        <w:gridCol w:w="839"/>
        <w:tblGridChange w:id="111">
          <w:tblGrid>
            <w:gridCol w:w="666"/>
            <w:gridCol w:w="9"/>
            <w:gridCol w:w="830"/>
            <w:gridCol w:w="21"/>
          </w:tblGrid>
        </w:tblGridChange>
      </w:tblGrid>
      <w:tr w:rsidR="00236AD8" w14:paraId="2137B67C" w14:textId="77777777" w:rsidTr="00530FBF">
        <w:trPr>
          <w:trHeight w:val="293"/>
        </w:trPr>
        <w:tc>
          <w:tcPr>
            <w:tcW w:w="666" w:type="dxa"/>
            <w:tcPrChange w:id="112" w:author="Kristián Červenka" w:date="2022-10-21T11:58:00Z">
              <w:tcPr>
                <w:tcW w:w="675" w:type="dxa"/>
                <w:gridSpan w:val="2"/>
              </w:tcPr>
            </w:tcPrChange>
          </w:tcPr>
          <w:p w14:paraId="40929CF3" w14:textId="77777777" w:rsidR="00236AD8" w:rsidRDefault="00236AD8" w:rsidP="00530FBF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Stav</w:t>
            </w:r>
          </w:p>
        </w:tc>
        <w:tc>
          <w:tcPr>
            <w:tcW w:w="839" w:type="dxa"/>
            <w:tcPrChange w:id="113" w:author="Kristián Červenka" w:date="2022-10-21T11:58:00Z">
              <w:tcPr>
                <w:tcW w:w="851" w:type="dxa"/>
                <w:gridSpan w:val="2"/>
              </w:tcPr>
            </w:tcPrChange>
          </w:tcPr>
          <w:p w14:paraId="539BF5F6" w14:textId="77777777" w:rsidR="00236AD8" w:rsidRDefault="00236AD8" w:rsidP="00530FBF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z</w:t>
            </w:r>
            <w:r w:rsidRPr="00504F7D">
              <w:rPr>
                <w:rFonts w:ascii="Times New Roman" w:hAnsi="Times New Roman"/>
                <w:sz w:val="24"/>
                <w:vertAlign w:val="subscript"/>
                <w:lang w:val="sk-SK"/>
              </w:rPr>
              <w:t>1</w:t>
            </w:r>
            <w:r>
              <w:rPr>
                <w:rFonts w:ascii="Times New Roman" w:hAnsi="Times New Roman"/>
                <w:sz w:val="24"/>
                <w:lang w:val="sk-SK"/>
              </w:rPr>
              <w:t>z</w:t>
            </w:r>
            <w:r w:rsidRPr="00504F7D">
              <w:rPr>
                <w:rFonts w:ascii="Times New Roman" w:hAnsi="Times New Roman"/>
                <w:sz w:val="24"/>
                <w:vertAlign w:val="subscript"/>
                <w:lang w:val="sk-SK"/>
              </w:rPr>
              <w:t>2</w:t>
            </w:r>
            <w:r>
              <w:rPr>
                <w:rFonts w:ascii="Times New Roman" w:hAnsi="Times New Roman"/>
                <w:sz w:val="24"/>
                <w:lang w:val="sk-SK"/>
              </w:rPr>
              <w:t>z</w:t>
            </w:r>
            <w:r w:rsidRPr="00504F7D">
              <w:rPr>
                <w:rFonts w:ascii="Times New Roman" w:hAnsi="Times New Roman"/>
                <w:sz w:val="24"/>
                <w:vertAlign w:val="subscript"/>
                <w:lang w:val="sk-SK"/>
              </w:rPr>
              <w:t>3</w:t>
            </w:r>
          </w:p>
        </w:tc>
      </w:tr>
      <w:tr w:rsidR="00236AD8" w14:paraId="08010820" w14:textId="77777777" w:rsidTr="00530FBF">
        <w:trPr>
          <w:trHeight w:val="316"/>
        </w:trPr>
        <w:tc>
          <w:tcPr>
            <w:tcW w:w="666" w:type="dxa"/>
            <w:tcPrChange w:id="114" w:author="Kristián Červenka" w:date="2022-10-21T11:58:00Z">
              <w:tcPr>
                <w:tcW w:w="675" w:type="dxa"/>
                <w:gridSpan w:val="2"/>
              </w:tcPr>
            </w:tcPrChange>
          </w:tcPr>
          <w:p w14:paraId="71607DE6" w14:textId="77777777" w:rsidR="00236AD8" w:rsidRDefault="00236AD8" w:rsidP="00530FBF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S0</w:t>
            </w:r>
          </w:p>
        </w:tc>
        <w:tc>
          <w:tcPr>
            <w:tcW w:w="839" w:type="dxa"/>
            <w:tcPrChange w:id="115" w:author="Kristián Červenka" w:date="2022-10-21T11:58:00Z">
              <w:tcPr>
                <w:tcW w:w="851" w:type="dxa"/>
                <w:gridSpan w:val="2"/>
              </w:tcPr>
            </w:tcPrChange>
          </w:tcPr>
          <w:p w14:paraId="1DCACC01" w14:textId="77777777" w:rsidR="00236AD8" w:rsidRDefault="00236AD8" w:rsidP="00530FBF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000</w:t>
            </w:r>
          </w:p>
        </w:tc>
      </w:tr>
      <w:tr w:rsidR="00236AD8" w14:paraId="17337247" w14:textId="77777777" w:rsidTr="00530FBF">
        <w:trPr>
          <w:trHeight w:val="293"/>
        </w:trPr>
        <w:tc>
          <w:tcPr>
            <w:tcW w:w="666" w:type="dxa"/>
            <w:tcPrChange w:id="116" w:author="Kristián Červenka" w:date="2022-10-21T11:58:00Z">
              <w:tcPr>
                <w:tcW w:w="675" w:type="dxa"/>
                <w:gridSpan w:val="2"/>
              </w:tcPr>
            </w:tcPrChange>
          </w:tcPr>
          <w:p w14:paraId="2AA16B39" w14:textId="77777777" w:rsidR="00236AD8" w:rsidRDefault="00236AD8" w:rsidP="00530FBF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S1</w:t>
            </w:r>
          </w:p>
        </w:tc>
        <w:tc>
          <w:tcPr>
            <w:tcW w:w="839" w:type="dxa"/>
            <w:tcPrChange w:id="117" w:author="Kristián Červenka" w:date="2022-10-21T11:58:00Z">
              <w:tcPr>
                <w:tcW w:w="851" w:type="dxa"/>
                <w:gridSpan w:val="2"/>
              </w:tcPr>
            </w:tcPrChange>
          </w:tcPr>
          <w:p w14:paraId="0D9B3B02" w14:textId="77777777" w:rsidR="00236AD8" w:rsidRDefault="00236AD8" w:rsidP="00530FBF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001</w:t>
            </w:r>
          </w:p>
        </w:tc>
      </w:tr>
      <w:tr w:rsidR="00236AD8" w14:paraId="1823DFEF" w14:textId="77777777" w:rsidTr="00530FBF">
        <w:trPr>
          <w:trHeight w:val="293"/>
        </w:trPr>
        <w:tc>
          <w:tcPr>
            <w:tcW w:w="666" w:type="dxa"/>
            <w:tcPrChange w:id="118" w:author="Kristián Červenka" w:date="2022-10-21T11:58:00Z">
              <w:tcPr>
                <w:tcW w:w="675" w:type="dxa"/>
                <w:gridSpan w:val="2"/>
              </w:tcPr>
            </w:tcPrChange>
          </w:tcPr>
          <w:p w14:paraId="2BB3CA43" w14:textId="77777777" w:rsidR="00236AD8" w:rsidRDefault="00236AD8" w:rsidP="00530FBF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lastRenderedPageBreak/>
              <w:t>S2</w:t>
            </w:r>
          </w:p>
        </w:tc>
        <w:tc>
          <w:tcPr>
            <w:tcW w:w="839" w:type="dxa"/>
            <w:tcPrChange w:id="119" w:author="Kristián Červenka" w:date="2022-10-21T11:58:00Z">
              <w:tcPr>
                <w:tcW w:w="851" w:type="dxa"/>
                <w:gridSpan w:val="2"/>
              </w:tcPr>
            </w:tcPrChange>
          </w:tcPr>
          <w:p w14:paraId="2B633639" w14:textId="77777777" w:rsidR="00236AD8" w:rsidRDefault="00236AD8" w:rsidP="00530FBF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010</w:t>
            </w:r>
          </w:p>
        </w:tc>
      </w:tr>
      <w:tr w:rsidR="00236AD8" w14:paraId="2689EAA9" w14:textId="77777777" w:rsidTr="00530FBF">
        <w:trPr>
          <w:trHeight w:val="293"/>
        </w:trPr>
        <w:tc>
          <w:tcPr>
            <w:tcW w:w="666" w:type="dxa"/>
            <w:tcPrChange w:id="120" w:author="Kristián Červenka" w:date="2022-10-21T11:58:00Z">
              <w:tcPr>
                <w:tcW w:w="675" w:type="dxa"/>
                <w:gridSpan w:val="2"/>
              </w:tcPr>
            </w:tcPrChange>
          </w:tcPr>
          <w:p w14:paraId="33528248" w14:textId="77777777" w:rsidR="00236AD8" w:rsidRDefault="00236AD8" w:rsidP="00530FBF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S3</w:t>
            </w:r>
          </w:p>
        </w:tc>
        <w:tc>
          <w:tcPr>
            <w:tcW w:w="839" w:type="dxa"/>
            <w:tcPrChange w:id="121" w:author="Kristián Červenka" w:date="2022-10-21T11:58:00Z">
              <w:tcPr>
                <w:tcW w:w="851" w:type="dxa"/>
                <w:gridSpan w:val="2"/>
              </w:tcPr>
            </w:tcPrChange>
          </w:tcPr>
          <w:p w14:paraId="7F5CCF4E" w14:textId="77777777" w:rsidR="00236AD8" w:rsidRDefault="00236AD8" w:rsidP="00530FBF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011</w:t>
            </w:r>
          </w:p>
        </w:tc>
      </w:tr>
      <w:tr w:rsidR="00236AD8" w14:paraId="693F1456" w14:textId="77777777" w:rsidTr="00530FBF">
        <w:trPr>
          <w:trHeight w:val="293"/>
        </w:trPr>
        <w:tc>
          <w:tcPr>
            <w:tcW w:w="666" w:type="dxa"/>
            <w:tcPrChange w:id="122" w:author="Kristián Červenka" w:date="2022-10-21T11:58:00Z">
              <w:tcPr>
                <w:tcW w:w="675" w:type="dxa"/>
                <w:gridSpan w:val="2"/>
              </w:tcPr>
            </w:tcPrChange>
          </w:tcPr>
          <w:p w14:paraId="13FC0AAC" w14:textId="77777777" w:rsidR="00236AD8" w:rsidRDefault="00236AD8" w:rsidP="00530FBF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S4</w:t>
            </w:r>
          </w:p>
        </w:tc>
        <w:tc>
          <w:tcPr>
            <w:tcW w:w="839" w:type="dxa"/>
            <w:tcPrChange w:id="123" w:author="Kristián Červenka" w:date="2022-10-21T11:58:00Z">
              <w:tcPr>
                <w:tcW w:w="851" w:type="dxa"/>
                <w:gridSpan w:val="2"/>
              </w:tcPr>
            </w:tcPrChange>
          </w:tcPr>
          <w:p w14:paraId="47322194" w14:textId="77777777" w:rsidR="00236AD8" w:rsidRDefault="00236AD8" w:rsidP="00530FBF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100</w:t>
            </w:r>
          </w:p>
        </w:tc>
      </w:tr>
      <w:tr w:rsidR="00236AD8" w14:paraId="645C3535" w14:textId="77777777" w:rsidTr="00530FBF">
        <w:trPr>
          <w:trHeight w:val="293"/>
          <w:ins w:id="124" w:author="Kristián Červenka" w:date="2022-10-22T20:50:00Z"/>
        </w:trPr>
        <w:tc>
          <w:tcPr>
            <w:tcW w:w="666" w:type="dxa"/>
          </w:tcPr>
          <w:p w14:paraId="33FC24D3" w14:textId="77777777" w:rsidR="00236AD8" w:rsidRDefault="00236AD8" w:rsidP="00530FBF">
            <w:pPr>
              <w:pStyle w:val="Obyajntext"/>
              <w:rPr>
                <w:ins w:id="125" w:author="Kristián Červenka" w:date="2022-10-22T20:50:00Z"/>
                <w:rFonts w:ascii="Times New Roman" w:hAnsi="Times New Roman"/>
                <w:sz w:val="24"/>
                <w:lang w:val="sk-SK"/>
              </w:rPr>
            </w:pPr>
            <w:ins w:id="126" w:author="Kristián Červenka" w:date="2022-10-22T20:50:00Z">
              <w:r>
                <w:rPr>
                  <w:rFonts w:ascii="Times New Roman" w:hAnsi="Times New Roman"/>
                  <w:sz w:val="24"/>
                  <w:lang w:val="sk-SK"/>
                </w:rPr>
                <w:t>S5</w:t>
              </w:r>
            </w:ins>
          </w:p>
        </w:tc>
        <w:tc>
          <w:tcPr>
            <w:tcW w:w="839" w:type="dxa"/>
          </w:tcPr>
          <w:p w14:paraId="6B1D769C" w14:textId="77777777" w:rsidR="00236AD8" w:rsidRDefault="00236AD8" w:rsidP="00530FBF">
            <w:pPr>
              <w:pStyle w:val="Obyajntext"/>
              <w:rPr>
                <w:ins w:id="127" w:author="Kristián Červenka" w:date="2022-10-22T20:50:00Z"/>
                <w:rFonts w:ascii="Times New Roman" w:hAnsi="Times New Roman"/>
                <w:sz w:val="24"/>
                <w:lang w:val="sk-SK"/>
              </w:rPr>
            </w:pPr>
            <w:ins w:id="128" w:author="Kristián Červenka" w:date="2022-10-22T20:51:00Z">
              <w:r>
                <w:rPr>
                  <w:rFonts w:ascii="Times New Roman" w:hAnsi="Times New Roman"/>
                  <w:sz w:val="24"/>
                  <w:lang w:val="sk-SK"/>
                </w:rPr>
                <w:t>101</w:t>
              </w:r>
            </w:ins>
          </w:p>
        </w:tc>
      </w:tr>
      <w:tr w:rsidR="00236AD8" w14:paraId="62D1DF99" w14:textId="77777777" w:rsidTr="00530FBF">
        <w:trPr>
          <w:trHeight w:val="293"/>
          <w:ins w:id="129" w:author="Kristián Červenka" w:date="2022-10-22T20:50:00Z"/>
        </w:trPr>
        <w:tc>
          <w:tcPr>
            <w:tcW w:w="666" w:type="dxa"/>
          </w:tcPr>
          <w:p w14:paraId="407219E1" w14:textId="77777777" w:rsidR="00236AD8" w:rsidRDefault="00236AD8" w:rsidP="00530FBF">
            <w:pPr>
              <w:pStyle w:val="Obyajntext"/>
              <w:rPr>
                <w:ins w:id="130" w:author="Kristián Červenka" w:date="2022-10-22T20:50:00Z"/>
                <w:rFonts w:ascii="Times New Roman" w:hAnsi="Times New Roman"/>
                <w:sz w:val="24"/>
                <w:lang w:val="sk-SK"/>
              </w:rPr>
            </w:pPr>
            <w:ins w:id="131" w:author="Kristián Červenka" w:date="2022-10-22T20:50:00Z">
              <w:r>
                <w:rPr>
                  <w:rFonts w:ascii="Times New Roman" w:hAnsi="Times New Roman"/>
                  <w:sz w:val="24"/>
                  <w:lang w:val="sk-SK"/>
                </w:rPr>
                <w:t>S6</w:t>
              </w:r>
            </w:ins>
          </w:p>
        </w:tc>
        <w:tc>
          <w:tcPr>
            <w:tcW w:w="839" w:type="dxa"/>
          </w:tcPr>
          <w:p w14:paraId="7457AE97" w14:textId="77777777" w:rsidR="00236AD8" w:rsidRDefault="00236AD8" w:rsidP="00530FBF">
            <w:pPr>
              <w:pStyle w:val="Obyajntext"/>
              <w:rPr>
                <w:ins w:id="132" w:author="Kristián Červenka" w:date="2022-10-22T20:50:00Z"/>
                <w:rFonts w:ascii="Times New Roman" w:hAnsi="Times New Roman"/>
                <w:sz w:val="24"/>
                <w:lang w:val="sk-SK"/>
              </w:rPr>
            </w:pPr>
            <w:ins w:id="133" w:author="Kristián Červenka" w:date="2022-10-22T20:51:00Z">
              <w:r>
                <w:rPr>
                  <w:rFonts w:ascii="Times New Roman" w:hAnsi="Times New Roman"/>
                  <w:sz w:val="24"/>
                  <w:lang w:val="sk-SK"/>
                </w:rPr>
                <w:t>110</w:t>
              </w:r>
            </w:ins>
          </w:p>
        </w:tc>
      </w:tr>
    </w:tbl>
    <w:p w14:paraId="287BDD74" w14:textId="77777777" w:rsidR="00236AD8" w:rsidRDefault="00236AD8" w:rsidP="00236AD8">
      <w:pPr>
        <w:pStyle w:val="Obyajntext"/>
        <w:rPr>
          <w:rFonts w:ascii="Times New Roman" w:hAnsi="Times New Roman"/>
          <w:sz w:val="24"/>
          <w:lang w:val="sk-SK"/>
        </w:rPr>
      </w:pPr>
      <w:ins w:id="134" w:author="Kristián Červenka" w:date="2022-10-21T12:18:00Z">
        <w:r>
          <w:rPr>
            <w:rFonts w:ascii="Times New Roman" w:hAnsi="Times New Roman"/>
            <w:sz w:val="24"/>
            <w:lang w:val="sk-SK"/>
          </w:rPr>
          <w:tab/>
        </w:r>
      </w:ins>
    </w:p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  <w:tblPrChange w:id="135" w:author="Kristián Červenka" w:date="2022-10-19T18:53:00Z">
          <w:tblPr>
            <w:tblStyle w:val="Mriekatabuky"/>
            <w:tblW w:w="0" w:type="auto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694"/>
        <w:gridCol w:w="729"/>
        <w:gridCol w:w="730"/>
        <w:gridCol w:w="729"/>
        <w:gridCol w:w="1312"/>
        <w:tblGridChange w:id="136">
          <w:tblGrid>
            <w:gridCol w:w="675"/>
            <w:gridCol w:w="19"/>
            <w:gridCol w:w="690"/>
            <w:gridCol w:w="39"/>
            <w:gridCol w:w="670"/>
            <w:gridCol w:w="60"/>
            <w:gridCol w:w="649"/>
            <w:gridCol w:w="80"/>
            <w:gridCol w:w="1195"/>
            <w:gridCol w:w="117"/>
          </w:tblGrid>
        </w:tblGridChange>
      </w:tblGrid>
      <w:tr w:rsidR="00A2303E" w14:paraId="5D7813EA" w14:textId="77777777" w:rsidTr="00530FBF">
        <w:trPr>
          <w:trHeight w:val="314"/>
          <w:trPrChange w:id="137" w:author="Kristián Červenka" w:date="2022-10-19T18:53:00Z">
            <w:trPr>
              <w:gridAfter w:val="0"/>
            </w:trPr>
          </w:trPrChange>
        </w:trPr>
        <w:tc>
          <w:tcPr>
            <w:tcW w:w="694" w:type="dxa"/>
            <w:tcBorders>
              <w:top w:val="nil"/>
              <w:left w:val="nil"/>
              <w:bottom w:val="nil"/>
              <w:right w:val="single" w:sz="12" w:space="0" w:color="auto"/>
            </w:tcBorders>
            <w:tcPrChange w:id="138" w:author="Kristián Červenka" w:date="2022-10-19T18:53:00Z">
              <w:tcPr>
                <w:tcW w:w="675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</w:tcPr>
            </w:tcPrChange>
          </w:tcPr>
          <w:p w14:paraId="3A6C7A58" w14:textId="77777777" w:rsidR="00A2303E" w:rsidRDefault="00A2303E" w:rsidP="00530FBF">
            <w:pPr>
              <w:rPr>
                <w:lang w:val="en-US"/>
              </w:rPr>
            </w:pPr>
          </w:p>
        </w:tc>
        <w:tc>
          <w:tcPr>
            <w:tcW w:w="1459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  <w:tcPrChange w:id="139" w:author="Kristián Červenka" w:date="2022-10-19T18:53:00Z">
              <w:tcPr>
                <w:tcW w:w="1418" w:type="dxa"/>
                <w:gridSpan w:val="4"/>
                <w:tcBorders>
                  <w:top w:val="nil"/>
                  <w:left w:val="single" w:sz="12" w:space="0" w:color="auto"/>
                  <w:right w:val="single" w:sz="12" w:space="0" w:color="auto"/>
                </w:tcBorders>
              </w:tcPr>
            </w:tcPrChange>
          </w:tcPr>
          <w:p w14:paraId="6E9E4627" w14:textId="77777777" w:rsidR="00A2303E" w:rsidRDefault="00A2303E" w:rsidP="00530FBF">
            <w:pPr>
              <w:rPr>
                <w:lang w:val="en-US"/>
              </w:rPr>
            </w:pPr>
            <w:r>
              <w:rPr>
                <w:lang w:val="en-US"/>
              </w:rPr>
              <w:t>Nový stav</w:t>
            </w:r>
          </w:p>
        </w:tc>
        <w:tc>
          <w:tcPr>
            <w:tcW w:w="729" w:type="dxa"/>
            <w:tcBorders>
              <w:top w:val="nil"/>
              <w:left w:val="single" w:sz="12" w:space="0" w:color="auto"/>
            </w:tcBorders>
            <w:tcPrChange w:id="140" w:author="Kristián Červenka" w:date="2022-10-19T18:53:00Z">
              <w:tcPr>
                <w:tcW w:w="709" w:type="dxa"/>
                <w:gridSpan w:val="2"/>
                <w:tcBorders>
                  <w:top w:val="nil"/>
                  <w:left w:val="single" w:sz="12" w:space="0" w:color="auto"/>
                </w:tcBorders>
              </w:tcPr>
            </w:tcPrChange>
          </w:tcPr>
          <w:p w14:paraId="48F62B3F" w14:textId="77777777" w:rsidR="00A2303E" w:rsidRDefault="00A2303E" w:rsidP="00530F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312" w:type="dxa"/>
            <w:vMerge w:val="restart"/>
            <w:tcBorders>
              <w:top w:val="nil"/>
              <w:left w:val="single" w:sz="12" w:space="0" w:color="auto"/>
            </w:tcBorders>
            <w:tcPrChange w:id="141" w:author="Kristián Červenka" w:date="2022-10-19T18:53:00Z">
              <w:tcPr>
                <w:tcW w:w="1275" w:type="dxa"/>
                <w:gridSpan w:val="2"/>
                <w:vMerge w:val="restart"/>
                <w:tcBorders>
                  <w:top w:val="nil"/>
                  <w:left w:val="single" w:sz="12" w:space="0" w:color="auto"/>
                </w:tcBorders>
              </w:tcPr>
            </w:tcPrChange>
          </w:tcPr>
          <w:p w14:paraId="26E5EB14" w14:textId="77777777" w:rsidR="00A2303E" w:rsidRPr="00F738D4" w:rsidRDefault="00A2303E" w:rsidP="00530FBF">
            <w:r>
              <w:t>Čo je splnené?</w:t>
            </w:r>
          </w:p>
        </w:tc>
      </w:tr>
      <w:tr w:rsidR="00A2303E" w14:paraId="6C06E847" w14:textId="77777777" w:rsidTr="00530FBF">
        <w:trPr>
          <w:trHeight w:val="291"/>
          <w:trPrChange w:id="142" w:author="Kristián Červenka" w:date="2022-10-19T18:53:00Z">
            <w:trPr>
              <w:gridAfter w:val="0"/>
            </w:trPr>
          </w:trPrChange>
        </w:trPr>
        <w:tc>
          <w:tcPr>
            <w:tcW w:w="6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PrChange w:id="143" w:author="Kristián Červenka" w:date="2022-10-19T18:53:00Z">
              <w:tcPr>
                <w:tcW w:w="675" w:type="dxa"/>
                <w:tcBorders>
                  <w:top w:val="nil"/>
                  <w:left w:val="nil"/>
                  <w:bottom w:val="single" w:sz="12" w:space="0" w:color="auto"/>
                  <w:right w:val="single" w:sz="12" w:space="0" w:color="auto"/>
                </w:tcBorders>
              </w:tcPr>
            </w:tcPrChange>
          </w:tcPr>
          <w:p w14:paraId="62A0D3F1" w14:textId="77777777" w:rsidR="00A2303E" w:rsidRDefault="00A2303E" w:rsidP="00530FBF">
            <w:pPr>
              <w:rPr>
                <w:lang w:val="en-US"/>
              </w:rPr>
            </w:pPr>
            <w:r>
              <w:rPr>
                <w:lang w:val="en-US"/>
              </w:rPr>
              <w:t>stav</w:t>
            </w:r>
          </w:p>
        </w:tc>
        <w:tc>
          <w:tcPr>
            <w:tcW w:w="729" w:type="dxa"/>
            <w:tcBorders>
              <w:left w:val="single" w:sz="12" w:space="0" w:color="auto"/>
              <w:bottom w:val="single" w:sz="12" w:space="0" w:color="auto"/>
            </w:tcBorders>
            <w:tcPrChange w:id="144" w:author="Kristián Červenka" w:date="2022-10-19T18:53:00Z">
              <w:tcPr>
                <w:tcW w:w="709" w:type="dxa"/>
                <w:gridSpan w:val="2"/>
                <w:tcBorders>
                  <w:left w:val="single" w:sz="12" w:space="0" w:color="auto"/>
                  <w:bottom w:val="single" w:sz="12" w:space="0" w:color="auto"/>
                </w:tcBorders>
              </w:tcPr>
            </w:tcPrChange>
          </w:tcPr>
          <w:p w14:paraId="4EEFBFE2" w14:textId="77777777" w:rsidR="00A2303E" w:rsidRDefault="00A2303E" w:rsidP="00530FBF">
            <w:pPr>
              <w:rPr>
                <w:lang w:val="en-US"/>
              </w:rPr>
            </w:pPr>
            <w:r>
              <w:rPr>
                <w:lang w:val="en-US"/>
              </w:rPr>
              <w:t>x=0</w:t>
            </w:r>
          </w:p>
        </w:tc>
        <w:tc>
          <w:tcPr>
            <w:tcW w:w="729" w:type="dxa"/>
            <w:tcBorders>
              <w:bottom w:val="single" w:sz="12" w:space="0" w:color="auto"/>
              <w:right w:val="single" w:sz="12" w:space="0" w:color="auto"/>
            </w:tcBorders>
            <w:tcPrChange w:id="145" w:author="Kristián Červenka" w:date="2022-10-19T18:53:00Z">
              <w:tcPr>
                <w:tcW w:w="709" w:type="dxa"/>
                <w:gridSpan w:val="2"/>
                <w:tcBorders>
                  <w:bottom w:val="single" w:sz="12" w:space="0" w:color="auto"/>
                  <w:right w:val="single" w:sz="12" w:space="0" w:color="auto"/>
                </w:tcBorders>
              </w:tcPr>
            </w:tcPrChange>
          </w:tcPr>
          <w:p w14:paraId="5EA11A31" w14:textId="77777777" w:rsidR="00A2303E" w:rsidRDefault="00A2303E" w:rsidP="00530FBF">
            <w:pPr>
              <w:rPr>
                <w:lang w:val="en-US"/>
              </w:rPr>
            </w:pPr>
            <w:r>
              <w:rPr>
                <w:lang w:val="en-US"/>
              </w:rPr>
              <w:t>x=1</w:t>
            </w:r>
          </w:p>
        </w:tc>
        <w:tc>
          <w:tcPr>
            <w:tcW w:w="729" w:type="dxa"/>
            <w:tcBorders>
              <w:bottom w:val="single" w:sz="12" w:space="0" w:color="auto"/>
              <w:right w:val="single" w:sz="12" w:space="0" w:color="auto"/>
            </w:tcBorders>
            <w:tcPrChange w:id="146" w:author="Kristián Červenka" w:date="2022-10-19T18:53:00Z">
              <w:tcPr>
                <w:tcW w:w="709" w:type="dxa"/>
                <w:gridSpan w:val="2"/>
                <w:tcBorders>
                  <w:bottom w:val="single" w:sz="12" w:space="0" w:color="auto"/>
                  <w:right w:val="single" w:sz="12" w:space="0" w:color="auto"/>
                </w:tcBorders>
              </w:tcPr>
            </w:tcPrChange>
          </w:tcPr>
          <w:p w14:paraId="6576A284" w14:textId="77777777" w:rsidR="00A2303E" w:rsidRDefault="00A2303E" w:rsidP="00530FBF">
            <w:pPr>
              <w:rPr>
                <w:lang w:val="en-US"/>
              </w:rPr>
            </w:pPr>
          </w:p>
        </w:tc>
        <w:tc>
          <w:tcPr>
            <w:tcW w:w="1312" w:type="dxa"/>
            <w:vMerge/>
            <w:tcBorders>
              <w:left w:val="single" w:sz="12" w:space="0" w:color="auto"/>
              <w:bottom w:val="single" w:sz="12" w:space="0" w:color="auto"/>
            </w:tcBorders>
            <w:tcPrChange w:id="147" w:author="Kristián Červenka" w:date="2022-10-19T18:53:00Z">
              <w:tcPr>
                <w:tcW w:w="1275" w:type="dxa"/>
                <w:gridSpan w:val="2"/>
                <w:vMerge/>
                <w:tcBorders>
                  <w:left w:val="single" w:sz="12" w:space="0" w:color="auto"/>
                  <w:bottom w:val="single" w:sz="12" w:space="0" w:color="auto"/>
                </w:tcBorders>
              </w:tcPr>
            </w:tcPrChange>
          </w:tcPr>
          <w:p w14:paraId="13457E31" w14:textId="77777777" w:rsidR="00A2303E" w:rsidRDefault="00A2303E" w:rsidP="00530FBF">
            <w:pPr>
              <w:rPr>
                <w:lang w:val="en-US"/>
              </w:rPr>
            </w:pPr>
          </w:p>
        </w:tc>
      </w:tr>
      <w:tr w:rsidR="00A2303E" w14:paraId="30ED6EF8" w14:textId="77777777" w:rsidTr="00530FBF">
        <w:trPr>
          <w:trHeight w:val="291"/>
          <w:trPrChange w:id="148" w:author="Kristián Červenka" w:date="2022-10-19T18:53:00Z">
            <w:trPr>
              <w:gridAfter w:val="0"/>
            </w:trPr>
          </w:trPrChange>
        </w:trPr>
        <w:tc>
          <w:tcPr>
            <w:tcW w:w="694" w:type="dxa"/>
            <w:tcBorders>
              <w:top w:val="single" w:sz="12" w:space="0" w:color="auto"/>
              <w:right w:val="single" w:sz="12" w:space="0" w:color="auto"/>
            </w:tcBorders>
            <w:tcPrChange w:id="149" w:author="Kristián Červenka" w:date="2022-10-19T18:53:00Z">
              <w:tcPr>
                <w:tcW w:w="675" w:type="dxa"/>
                <w:tcBorders>
                  <w:top w:val="single" w:sz="12" w:space="0" w:color="auto"/>
                  <w:right w:val="single" w:sz="12" w:space="0" w:color="auto"/>
                </w:tcBorders>
              </w:tcPr>
            </w:tcPrChange>
          </w:tcPr>
          <w:p w14:paraId="6009DAC3" w14:textId="1C6F020E" w:rsidR="00A2303E" w:rsidRDefault="00A2303E" w:rsidP="00530FB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29" w:type="dxa"/>
            <w:tcBorders>
              <w:top w:val="single" w:sz="12" w:space="0" w:color="auto"/>
              <w:left w:val="single" w:sz="12" w:space="0" w:color="auto"/>
            </w:tcBorders>
            <w:tcPrChange w:id="150" w:author="Kristián Červenka" w:date="2022-10-19T18:53:00Z">
              <w:tcPr>
                <w:tcW w:w="709" w:type="dxa"/>
                <w:gridSpan w:val="2"/>
                <w:tcBorders>
                  <w:top w:val="single" w:sz="12" w:space="0" w:color="auto"/>
                  <w:left w:val="single" w:sz="12" w:space="0" w:color="auto"/>
                </w:tcBorders>
              </w:tcPr>
            </w:tcPrChange>
          </w:tcPr>
          <w:p w14:paraId="751A4520" w14:textId="62226909" w:rsidR="00A2303E" w:rsidRDefault="00A2303E" w:rsidP="00530FB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  <w:del w:id="151" w:author="Kristián Červenka" w:date="2022-10-19T18:52:00Z">
              <w:r w:rsidDel="00D9207D">
                <w:rPr>
                  <w:lang w:val="en-US"/>
                </w:rPr>
                <w:delText>S0</w:delText>
              </w:r>
            </w:del>
          </w:p>
        </w:tc>
        <w:tc>
          <w:tcPr>
            <w:tcW w:w="729" w:type="dxa"/>
            <w:tcBorders>
              <w:top w:val="single" w:sz="12" w:space="0" w:color="auto"/>
              <w:right w:val="single" w:sz="12" w:space="0" w:color="auto"/>
            </w:tcBorders>
            <w:tcPrChange w:id="152" w:author="Kristián Červenka" w:date="2022-10-19T18:53:00Z">
              <w:tcPr>
                <w:tcW w:w="709" w:type="dxa"/>
                <w:gridSpan w:val="2"/>
                <w:tcBorders>
                  <w:top w:val="single" w:sz="12" w:space="0" w:color="auto"/>
                  <w:right w:val="single" w:sz="12" w:space="0" w:color="auto"/>
                </w:tcBorders>
              </w:tcPr>
            </w:tcPrChange>
          </w:tcPr>
          <w:p w14:paraId="0BDAD81C" w14:textId="6A8367BF" w:rsidR="00A2303E" w:rsidRDefault="00A2303E" w:rsidP="00530FB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  <w:del w:id="153" w:author="Kristián Červenka" w:date="2022-10-19T18:52:00Z">
              <w:r w:rsidDel="00D9207D">
                <w:rPr>
                  <w:lang w:val="en-US"/>
                </w:rPr>
                <w:delText>S1</w:delText>
              </w:r>
            </w:del>
          </w:p>
        </w:tc>
        <w:tc>
          <w:tcPr>
            <w:tcW w:w="729" w:type="dxa"/>
            <w:tcBorders>
              <w:top w:val="single" w:sz="12" w:space="0" w:color="auto"/>
              <w:right w:val="single" w:sz="12" w:space="0" w:color="auto"/>
            </w:tcBorders>
            <w:tcPrChange w:id="154" w:author="Kristián Červenka" w:date="2022-10-19T18:53:00Z">
              <w:tcPr>
                <w:tcW w:w="709" w:type="dxa"/>
                <w:gridSpan w:val="2"/>
                <w:tcBorders>
                  <w:top w:val="single" w:sz="12" w:space="0" w:color="auto"/>
                  <w:right w:val="single" w:sz="12" w:space="0" w:color="auto"/>
                </w:tcBorders>
              </w:tcPr>
            </w:tcPrChange>
          </w:tcPr>
          <w:p w14:paraId="65A16AD5" w14:textId="77777777" w:rsidR="00A2303E" w:rsidRDefault="00A2303E" w:rsidP="00530F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2" w:type="dxa"/>
            <w:tcBorders>
              <w:top w:val="single" w:sz="12" w:space="0" w:color="auto"/>
              <w:left w:val="single" w:sz="12" w:space="0" w:color="auto"/>
            </w:tcBorders>
            <w:tcPrChange w:id="155" w:author="Kristián Červenka" w:date="2022-10-19T18:53:00Z">
              <w:tcPr>
                <w:tcW w:w="1275" w:type="dxa"/>
                <w:gridSpan w:val="2"/>
                <w:tcBorders>
                  <w:top w:val="single" w:sz="12" w:space="0" w:color="auto"/>
                  <w:left w:val="single" w:sz="12" w:space="0" w:color="auto"/>
                </w:tcBorders>
              </w:tcPr>
            </w:tcPrChange>
          </w:tcPr>
          <w:p w14:paraId="7C8C6436" w14:textId="77777777" w:rsidR="00A2303E" w:rsidRDefault="00A2303E" w:rsidP="00530FBF">
            <w:pPr>
              <w:rPr>
                <w:lang w:val="en-US"/>
              </w:rPr>
            </w:pPr>
            <w:r>
              <w:rPr>
                <w:lang w:val="en-US"/>
              </w:rPr>
              <w:t>Nič</w:t>
            </w:r>
          </w:p>
        </w:tc>
      </w:tr>
      <w:tr w:rsidR="00A2303E" w14:paraId="308AB8E4" w14:textId="77777777" w:rsidTr="00530FBF">
        <w:trPr>
          <w:trHeight w:val="314"/>
          <w:trPrChange w:id="156" w:author="Kristián Červenka" w:date="2022-10-19T18:53:00Z">
            <w:trPr>
              <w:gridAfter w:val="0"/>
            </w:trPr>
          </w:trPrChange>
        </w:trPr>
        <w:tc>
          <w:tcPr>
            <w:tcW w:w="694" w:type="dxa"/>
            <w:tcBorders>
              <w:right w:val="single" w:sz="12" w:space="0" w:color="auto"/>
            </w:tcBorders>
            <w:tcPrChange w:id="157" w:author="Kristián Červenka" w:date="2022-10-19T18:53:00Z">
              <w:tcPr>
                <w:tcW w:w="675" w:type="dxa"/>
                <w:tcBorders>
                  <w:right w:val="single" w:sz="12" w:space="0" w:color="auto"/>
                </w:tcBorders>
              </w:tcPr>
            </w:tcPrChange>
          </w:tcPr>
          <w:p w14:paraId="1FC6E39B" w14:textId="69599EF6" w:rsidR="00A2303E" w:rsidRDefault="00A2303E" w:rsidP="00530FB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729" w:type="dxa"/>
            <w:tcBorders>
              <w:left w:val="single" w:sz="12" w:space="0" w:color="auto"/>
            </w:tcBorders>
            <w:tcPrChange w:id="158" w:author="Kristián Červenka" w:date="2022-10-19T18:53:00Z">
              <w:tcPr>
                <w:tcW w:w="709" w:type="dxa"/>
                <w:gridSpan w:val="2"/>
                <w:tcBorders>
                  <w:left w:val="single" w:sz="12" w:space="0" w:color="auto"/>
                </w:tcBorders>
              </w:tcPr>
            </w:tcPrChange>
          </w:tcPr>
          <w:p w14:paraId="2C167E09" w14:textId="295FAECA" w:rsidR="00A2303E" w:rsidRDefault="00A2303E" w:rsidP="00530FBF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  <w:del w:id="159" w:author="Kristián Červenka" w:date="2022-10-19T18:52:00Z">
              <w:r w:rsidDel="00D9207D">
                <w:rPr>
                  <w:lang w:val="en-US"/>
                </w:rPr>
                <w:delText>S2</w:delText>
              </w:r>
            </w:del>
          </w:p>
        </w:tc>
        <w:tc>
          <w:tcPr>
            <w:tcW w:w="729" w:type="dxa"/>
            <w:tcBorders>
              <w:right w:val="single" w:sz="12" w:space="0" w:color="auto"/>
            </w:tcBorders>
            <w:tcPrChange w:id="160" w:author="Kristián Červenka" w:date="2022-10-19T18:53:00Z">
              <w:tcPr>
                <w:tcW w:w="709" w:type="dxa"/>
                <w:gridSpan w:val="2"/>
                <w:tcBorders>
                  <w:right w:val="single" w:sz="12" w:space="0" w:color="auto"/>
                </w:tcBorders>
              </w:tcPr>
            </w:tcPrChange>
          </w:tcPr>
          <w:p w14:paraId="75EDF91B" w14:textId="39232E73" w:rsidR="00A2303E" w:rsidRDefault="00A2303E" w:rsidP="00530FB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  <w:del w:id="161" w:author="Kristián Červenka" w:date="2022-10-19T18:52:00Z">
              <w:r w:rsidDel="00D9207D">
                <w:rPr>
                  <w:lang w:val="en-US"/>
                </w:rPr>
                <w:delText>S1</w:delText>
              </w:r>
            </w:del>
          </w:p>
        </w:tc>
        <w:tc>
          <w:tcPr>
            <w:tcW w:w="729" w:type="dxa"/>
            <w:tcBorders>
              <w:right w:val="single" w:sz="12" w:space="0" w:color="auto"/>
            </w:tcBorders>
            <w:tcPrChange w:id="162" w:author="Kristián Červenka" w:date="2022-10-19T18:53:00Z">
              <w:tcPr>
                <w:tcW w:w="709" w:type="dxa"/>
                <w:gridSpan w:val="2"/>
                <w:tcBorders>
                  <w:right w:val="single" w:sz="12" w:space="0" w:color="auto"/>
                </w:tcBorders>
              </w:tcPr>
            </w:tcPrChange>
          </w:tcPr>
          <w:p w14:paraId="457A78D8" w14:textId="77777777" w:rsidR="00A2303E" w:rsidRDefault="00A2303E" w:rsidP="00530F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2" w:type="dxa"/>
            <w:tcBorders>
              <w:left w:val="single" w:sz="12" w:space="0" w:color="auto"/>
            </w:tcBorders>
            <w:tcPrChange w:id="163" w:author="Kristián Červenka" w:date="2022-10-19T18:53:00Z">
              <w:tcPr>
                <w:tcW w:w="1275" w:type="dxa"/>
                <w:gridSpan w:val="2"/>
                <w:tcBorders>
                  <w:left w:val="single" w:sz="12" w:space="0" w:color="auto"/>
                </w:tcBorders>
              </w:tcPr>
            </w:tcPrChange>
          </w:tcPr>
          <w:p w14:paraId="067AD003" w14:textId="77777777" w:rsidR="00A2303E" w:rsidRDefault="00A2303E" w:rsidP="00530FBF">
            <w:pPr>
              <w:rPr>
                <w:lang w:val="en-US"/>
              </w:rPr>
            </w:pPr>
            <w:r>
              <w:rPr>
                <w:lang w:val="en-US"/>
              </w:rPr>
              <w:t>“1”</w:t>
            </w:r>
          </w:p>
        </w:tc>
      </w:tr>
      <w:tr w:rsidR="00A2303E" w14:paraId="6A8CF131" w14:textId="77777777" w:rsidTr="00530FBF">
        <w:trPr>
          <w:trHeight w:val="291"/>
          <w:trPrChange w:id="164" w:author="Kristián Červenka" w:date="2022-10-19T18:53:00Z">
            <w:trPr>
              <w:gridAfter w:val="0"/>
            </w:trPr>
          </w:trPrChange>
        </w:trPr>
        <w:tc>
          <w:tcPr>
            <w:tcW w:w="694" w:type="dxa"/>
            <w:tcBorders>
              <w:right w:val="single" w:sz="12" w:space="0" w:color="auto"/>
            </w:tcBorders>
            <w:tcPrChange w:id="165" w:author="Kristián Červenka" w:date="2022-10-19T18:53:00Z">
              <w:tcPr>
                <w:tcW w:w="675" w:type="dxa"/>
                <w:tcBorders>
                  <w:right w:val="single" w:sz="12" w:space="0" w:color="auto"/>
                </w:tcBorders>
              </w:tcPr>
            </w:tcPrChange>
          </w:tcPr>
          <w:p w14:paraId="54E3C656" w14:textId="733F7EF8" w:rsidR="00A2303E" w:rsidRDefault="00A2303E" w:rsidP="00530FBF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729" w:type="dxa"/>
            <w:tcBorders>
              <w:left w:val="single" w:sz="12" w:space="0" w:color="auto"/>
            </w:tcBorders>
            <w:tcPrChange w:id="166" w:author="Kristián Červenka" w:date="2022-10-19T18:53:00Z">
              <w:tcPr>
                <w:tcW w:w="709" w:type="dxa"/>
                <w:gridSpan w:val="2"/>
                <w:tcBorders>
                  <w:left w:val="single" w:sz="12" w:space="0" w:color="auto"/>
                </w:tcBorders>
              </w:tcPr>
            </w:tcPrChange>
          </w:tcPr>
          <w:p w14:paraId="413CC455" w14:textId="74243D00" w:rsidR="00A2303E" w:rsidRDefault="00A2303E" w:rsidP="00530FB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  <w:del w:id="167" w:author="Kristián Červenka" w:date="2022-10-19T18:52:00Z">
              <w:r w:rsidDel="00D9207D">
                <w:rPr>
                  <w:lang w:val="en-US"/>
                </w:rPr>
                <w:delText>S0</w:delText>
              </w:r>
            </w:del>
          </w:p>
        </w:tc>
        <w:tc>
          <w:tcPr>
            <w:tcW w:w="729" w:type="dxa"/>
            <w:tcBorders>
              <w:right w:val="single" w:sz="12" w:space="0" w:color="auto"/>
            </w:tcBorders>
            <w:tcPrChange w:id="168" w:author="Kristián Červenka" w:date="2022-10-19T18:53:00Z">
              <w:tcPr>
                <w:tcW w:w="709" w:type="dxa"/>
                <w:gridSpan w:val="2"/>
                <w:tcBorders>
                  <w:right w:val="single" w:sz="12" w:space="0" w:color="auto"/>
                </w:tcBorders>
              </w:tcPr>
            </w:tcPrChange>
          </w:tcPr>
          <w:p w14:paraId="5344CAB8" w14:textId="01C278AE" w:rsidR="00A2303E" w:rsidRDefault="00A2303E" w:rsidP="00530FBF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  <w:del w:id="169" w:author="Kristián Červenka" w:date="2022-10-19T18:52:00Z">
              <w:r w:rsidDel="00D9207D">
                <w:rPr>
                  <w:lang w:val="en-US"/>
                </w:rPr>
                <w:delText>S3</w:delText>
              </w:r>
            </w:del>
          </w:p>
        </w:tc>
        <w:tc>
          <w:tcPr>
            <w:tcW w:w="729" w:type="dxa"/>
            <w:tcBorders>
              <w:right w:val="single" w:sz="12" w:space="0" w:color="auto"/>
            </w:tcBorders>
            <w:tcPrChange w:id="170" w:author="Kristián Červenka" w:date="2022-10-19T18:53:00Z">
              <w:tcPr>
                <w:tcW w:w="709" w:type="dxa"/>
                <w:gridSpan w:val="2"/>
                <w:tcBorders>
                  <w:right w:val="single" w:sz="12" w:space="0" w:color="auto"/>
                </w:tcBorders>
              </w:tcPr>
            </w:tcPrChange>
          </w:tcPr>
          <w:p w14:paraId="1121C685" w14:textId="77777777" w:rsidR="00A2303E" w:rsidRDefault="00A2303E" w:rsidP="00530F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2" w:type="dxa"/>
            <w:tcBorders>
              <w:left w:val="single" w:sz="12" w:space="0" w:color="auto"/>
            </w:tcBorders>
            <w:tcPrChange w:id="171" w:author="Kristián Červenka" w:date="2022-10-19T18:53:00Z">
              <w:tcPr>
                <w:tcW w:w="1275" w:type="dxa"/>
                <w:gridSpan w:val="2"/>
                <w:tcBorders>
                  <w:left w:val="single" w:sz="12" w:space="0" w:color="auto"/>
                </w:tcBorders>
              </w:tcPr>
            </w:tcPrChange>
          </w:tcPr>
          <w:p w14:paraId="57C98F57" w14:textId="77777777" w:rsidR="00A2303E" w:rsidRDefault="00A2303E" w:rsidP="00530FBF">
            <w:pPr>
              <w:rPr>
                <w:lang w:val="en-US"/>
              </w:rPr>
            </w:pPr>
            <w:r>
              <w:rPr>
                <w:lang w:val="en-US"/>
              </w:rPr>
              <w:t>“10”</w:t>
            </w:r>
          </w:p>
        </w:tc>
      </w:tr>
      <w:tr w:rsidR="00A2303E" w14:paraId="5540FA69" w14:textId="77777777" w:rsidTr="00530FBF">
        <w:trPr>
          <w:trHeight w:val="291"/>
          <w:trPrChange w:id="172" w:author="Kristián Červenka" w:date="2022-10-19T18:53:00Z">
            <w:trPr>
              <w:gridAfter w:val="0"/>
            </w:trPr>
          </w:trPrChange>
        </w:trPr>
        <w:tc>
          <w:tcPr>
            <w:tcW w:w="694" w:type="dxa"/>
            <w:tcBorders>
              <w:right w:val="single" w:sz="12" w:space="0" w:color="auto"/>
            </w:tcBorders>
            <w:tcPrChange w:id="173" w:author="Kristián Červenka" w:date="2022-10-19T18:53:00Z">
              <w:tcPr>
                <w:tcW w:w="675" w:type="dxa"/>
                <w:tcBorders>
                  <w:right w:val="single" w:sz="12" w:space="0" w:color="auto"/>
                </w:tcBorders>
              </w:tcPr>
            </w:tcPrChange>
          </w:tcPr>
          <w:p w14:paraId="3C0DD6EB" w14:textId="54E332A4" w:rsidR="00A2303E" w:rsidRDefault="00A2303E" w:rsidP="00530FBF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729" w:type="dxa"/>
            <w:tcBorders>
              <w:left w:val="single" w:sz="12" w:space="0" w:color="auto"/>
            </w:tcBorders>
            <w:tcPrChange w:id="174" w:author="Kristián Červenka" w:date="2022-10-19T18:53:00Z">
              <w:tcPr>
                <w:tcW w:w="709" w:type="dxa"/>
                <w:gridSpan w:val="2"/>
                <w:tcBorders>
                  <w:left w:val="single" w:sz="12" w:space="0" w:color="auto"/>
                </w:tcBorders>
              </w:tcPr>
            </w:tcPrChange>
          </w:tcPr>
          <w:p w14:paraId="79FAC158" w14:textId="02552105" w:rsidR="00A2303E" w:rsidRDefault="00A2303E" w:rsidP="00530FBF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  <w:del w:id="175" w:author="Kristián Červenka" w:date="2022-10-19T18:52:00Z">
              <w:r w:rsidDel="00D9207D">
                <w:rPr>
                  <w:lang w:val="en-US"/>
                </w:rPr>
                <w:delText>S4</w:delText>
              </w:r>
            </w:del>
          </w:p>
        </w:tc>
        <w:tc>
          <w:tcPr>
            <w:tcW w:w="729" w:type="dxa"/>
            <w:tcBorders>
              <w:right w:val="single" w:sz="12" w:space="0" w:color="auto"/>
            </w:tcBorders>
            <w:tcPrChange w:id="176" w:author="Kristián Červenka" w:date="2022-10-19T18:53:00Z">
              <w:tcPr>
                <w:tcW w:w="709" w:type="dxa"/>
                <w:gridSpan w:val="2"/>
                <w:tcBorders>
                  <w:right w:val="single" w:sz="12" w:space="0" w:color="auto"/>
                </w:tcBorders>
              </w:tcPr>
            </w:tcPrChange>
          </w:tcPr>
          <w:p w14:paraId="23D85437" w14:textId="038E66AC" w:rsidR="00A2303E" w:rsidRDefault="00A2303E" w:rsidP="00530FB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  <w:del w:id="177" w:author="Kristián Červenka" w:date="2022-10-19T18:53:00Z">
              <w:r w:rsidDel="00D9207D">
                <w:rPr>
                  <w:lang w:val="en-US"/>
                </w:rPr>
                <w:delText>S1</w:delText>
              </w:r>
            </w:del>
          </w:p>
        </w:tc>
        <w:tc>
          <w:tcPr>
            <w:tcW w:w="729" w:type="dxa"/>
            <w:tcBorders>
              <w:right w:val="single" w:sz="12" w:space="0" w:color="auto"/>
            </w:tcBorders>
            <w:tcPrChange w:id="178" w:author="Kristián Červenka" w:date="2022-10-19T18:53:00Z">
              <w:tcPr>
                <w:tcW w:w="709" w:type="dxa"/>
                <w:gridSpan w:val="2"/>
                <w:tcBorders>
                  <w:right w:val="single" w:sz="12" w:space="0" w:color="auto"/>
                </w:tcBorders>
              </w:tcPr>
            </w:tcPrChange>
          </w:tcPr>
          <w:p w14:paraId="3D239693" w14:textId="77777777" w:rsidR="00A2303E" w:rsidRDefault="00A2303E" w:rsidP="00530F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2" w:type="dxa"/>
            <w:tcBorders>
              <w:left w:val="single" w:sz="12" w:space="0" w:color="auto"/>
            </w:tcBorders>
            <w:tcPrChange w:id="179" w:author="Kristián Červenka" w:date="2022-10-19T18:53:00Z">
              <w:tcPr>
                <w:tcW w:w="1275" w:type="dxa"/>
                <w:gridSpan w:val="2"/>
                <w:tcBorders>
                  <w:left w:val="single" w:sz="12" w:space="0" w:color="auto"/>
                </w:tcBorders>
              </w:tcPr>
            </w:tcPrChange>
          </w:tcPr>
          <w:p w14:paraId="19546204" w14:textId="77777777" w:rsidR="00A2303E" w:rsidRDefault="00A2303E" w:rsidP="00530FBF">
            <w:pPr>
              <w:rPr>
                <w:lang w:val="en-US"/>
              </w:rPr>
            </w:pPr>
            <w:r>
              <w:rPr>
                <w:lang w:val="en-US"/>
              </w:rPr>
              <w:t>“101”</w:t>
            </w:r>
          </w:p>
        </w:tc>
      </w:tr>
      <w:tr w:rsidR="00A2303E" w14:paraId="5D841DA5" w14:textId="77777777" w:rsidTr="00530FBF">
        <w:trPr>
          <w:trHeight w:val="314"/>
          <w:trPrChange w:id="180" w:author="Kristián Červenka" w:date="2022-10-19T18:53:00Z">
            <w:trPr>
              <w:gridAfter w:val="0"/>
            </w:trPr>
          </w:trPrChange>
        </w:trPr>
        <w:tc>
          <w:tcPr>
            <w:tcW w:w="694" w:type="dxa"/>
            <w:tcBorders>
              <w:right w:val="single" w:sz="12" w:space="0" w:color="auto"/>
            </w:tcBorders>
            <w:tcPrChange w:id="181" w:author="Kristián Červenka" w:date="2022-10-19T18:53:00Z">
              <w:tcPr>
                <w:tcW w:w="675" w:type="dxa"/>
                <w:tcBorders>
                  <w:right w:val="single" w:sz="12" w:space="0" w:color="auto"/>
                </w:tcBorders>
              </w:tcPr>
            </w:tcPrChange>
          </w:tcPr>
          <w:p w14:paraId="38D36882" w14:textId="18EFDA7D" w:rsidR="00A2303E" w:rsidRDefault="00A2303E" w:rsidP="00530FB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729" w:type="dxa"/>
            <w:tcBorders>
              <w:left w:val="single" w:sz="12" w:space="0" w:color="auto"/>
            </w:tcBorders>
            <w:tcPrChange w:id="182" w:author="Kristián Červenka" w:date="2022-10-19T18:53:00Z">
              <w:tcPr>
                <w:tcW w:w="709" w:type="dxa"/>
                <w:gridSpan w:val="2"/>
                <w:tcBorders>
                  <w:left w:val="single" w:sz="12" w:space="0" w:color="auto"/>
                </w:tcBorders>
              </w:tcPr>
            </w:tcPrChange>
          </w:tcPr>
          <w:p w14:paraId="215D1F51" w14:textId="035765E2" w:rsidR="00A2303E" w:rsidRDefault="00A2303E" w:rsidP="00530FBF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  <w:del w:id="183" w:author="Kristián Červenka" w:date="2022-10-19T18:53:00Z">
              <w:r w:rsidDel="00D9207D">
                <w:rPr>
                  <w:lang w:val="en-US"/>
                </w:rPr>
                <w:delText>S0</w:delText>
              </w:r>
            </w:del>
          </w:p>
        </w:tc>
        <w:tc>
          <w:tcPr>
            <w:tcW w:w="729" w:type="dxa"/>
            <w:tcBorders>
              <w:right w:val="single" w:sz="12" w:space="0" w:color="auto"/>
            </w:tcBorders>
            <w:tcPrChange w:id="184" w:author="Kristián Červenka" w:date="2022-10-19T18:53:00Z">
              <w:tcPr>
                <w:tcW w:w="709" w:type="dxa"/>
                <w:gridSpan w:val="2"/>
                <w:tcBorders>
                  <w:right w:val="single" w:sz="12" w:space="0" w:color="auto"/>
                </w:tcBorders>
              </w:tcPr>
            </w:tcPrChange>
          </w:tcPr>
          <w:p w14:paraId="0C8722F9" w14:textId="1D3E61FD" w:rsidR="00A2303E" w:rsidRDefault="00A2303E" w:rsidP="00530FB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  <w:del w:id="185" w:author="Kristián Červenka" w:date="2022-10-19T18:53:00Z">
              <w:r w:rsidDel="00D9207D">
                <w:rPr>
                  <w:lang w:val="en-US"/>
                </w:rPr>
                <w:delText>S5</w:delText>
              </w:r>
            </w:del>
          </w:p>
        </w:tc>
        <w:tc>
          <w:tcPr>
            <w:tcW w:w="729" w:type="dxa"/>
            <w:tcBorders>
              <w:right w:val="single" w:sz="12" w:space="0" w:color="auto"/>
            </w:tcBorders>
            <w:tcPrChange w:id="186" w:author="Kristián Červenka" w:date="2022-10-19T18:53:00Z">
              <w:tcPr>
                <w:tcW w:w="709" w:type="dxa"/>
                <w:gridSpan w:val="2"/>
                <w:tcBorders>
                  <w:right w:val="single" w:sz="12" w:space="0" w:color="auto"/>
                </w:tcBorders>
              </w:tcPr>
            </w:tcPrChange>
          </w:tcPr>
          <w:p w14:paraId="375554F1" w14:textId="77777777" w:rsidR="00A2303E" w:rsidRDefault="00A2303E" w:rsidP="00530F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2" w:type="dxa"/>
            <w:tcBorders>
              <w:left w:val="single" w:sz="12" w:space="0" w:color="auto"/>
            </w:tcBorders>
            <w:tcPrChange w:id="187" w:author="Kristián Červenka" w:date="2022-10-19T18:53:00Z">
              <w:tcPr>
                <w:tcW w:w="1275" w:type="dxa"/>
                <w:gridSpan w:val="2"/>
                <w:tcBorders>
                  <w:left w:val="single" w:sz="12" w:space="0" w:color="auto"/>
                </w:tcBorders>
              </w:tcPr>
            </w:tcPrChange>
          </w:tcPr>
          <w:p w14:paraId="5FA87B03" w14:textId="77777777" w:rsidR="00A2303E" w:rsidRDefault="00A2303E" w:rsidP="00530FBF">
            <w:pPr>
              <w:rPr>
                <w:lang w:val="en-US"/>
              </w:rPr>
            </w:pPr>
            <w:r>
              <w:rPr>
                <w:lang w:val="en-US"/>
              </w:rPr>
              <w:t>“101</w:t>
            </w:r>
            <w:ins w:id="188" w:author="Kristián Červenka" w:date="2022-10-19T18:53:00Z">
              <w:r>
                <w:rPr>
                  <w:lang w:val="en-US"/>
                </w:rPr>
                <w:t>1</w:t>
              </w:r>
            </w:ins>
            <w:del w:id="189" w:author="Kristián Červenka" w:date="2022-10-19T18:53:00Z">
              <w:r w:rsidDel="00D9207D">
                <w:rPr>
                  <w:lang w:val="en-US"/>
                </w:rPr>
                <w:delText>0</w:delText>
              </w:r>
            </w:del>
            <w:r>
              <w:rPr>
                <w:lang w:val="en-US"/>
              </w:rPr>
              <w:t>”</w:t>
            </w:r>
          </w:p>
        </w:tc>
      </w:tr>
      <w:tr w:rsidR="00A2303E" w14:paraId="6F87C7FE" w14:textId="77777777" w:rsidTr="00530FBF">
        <w:trPr>
          <w:trHeight w:val="269"/>
          <w:ins w:id="190" w:author="Kristián Červenka" w:date="2022-10-19T18:54:00Z"/>
        </w:trPr>
        <w:tc>
          <w:tcPr>
            <w:tcW w:w="694" w:type="dxa"/>
            <w:tcBorders>
              <w:right w:val="single" w:sz="12" w:space="0" w:color="auto"/>
            </w:tcBorders>
          </w:tcPr>
          <w:p w14:paraId="307230F0" w14:textId="5452E897" w:rsidR="00A2303E" w:rsidRDefault="00A2303E" w:rsidP="00530FBF">
            <w:pPr>
              <w:rPr>
                <w:ins w:id="191" w:author="Kristián Červenka" w:date="2022-10-19T18:54:00Z"/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729" w:type="dxa"/>
            <w:tcBorders>
              <w:left w:val="single" w:sz="12" w:space="0" w:color="auto"/>
            </w:tcBorders>
          </w:tcPr>
          <w:p w14:paraId="27CC338B" w14:textId="25C4BDC6" w:rsidR="00A2303E" w:rsidDel="00D9207D" w:rsidRDefault="00A2303E" w:rsidP="00530FBF">
            <w:pPr>
              <w:rPr>
                <w:ins w:id="192" w:author="Kristián Červenka" w:date="2022-10-19T18:54:00Z"/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29" w:type="dxa"/>
            <w:tcBorders>
              <w:right w:val="single" w:sz="12" w:space="0" w:color="auto"/>
            </w:tcBorders>
          </w:tcPr>
          <w:p w14:paraId="5FE2127E" w14:textId="43FC66B0" w:rsidR="00A2303E" w:rsidDel="00D9207D" w:rsidRDefault="00A2303E" w:rsidP="00530FBF">
            <w:pPr>
              <w:rPr>
                <w:ins w:id="193" w:author="Kristián Červenka" w:date="2022-10-19T18:54:00Z"/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729" w:type="dxa"/>
            <w:tcBorders>
              <w:right w:val="single" w:sz="12" w:space="0" w:color="auto"/>
            </w:tcBorders>
          </w:tcPr>
          <w:p w14:paraId="7EEC520C" w14:textId="77777777" w:rsidR="00A2303E" w:rsidRDefault="00A2303E" w:rsidP="00530FBF">
            <w:pPr>
              <w:rPr>
                <w:ins w:id="194" w:author="Kristián Červenka" w:date="2022-10-19T18:54:00Z"/>
                <w:b/>
                <w:lang w:val="en-US"/>
              </w:rPr>
            </w:pPr>
            <w:ins w:id="195" w:author="Kristián Červenka" w:date="2022-10-19T18:54:00Z">
              <w:r>
                <w:rPr>
                  <w:b/>
                  <w:lang w:val="en-US"/>
                </w:rPr>
                <w:t>0</w:t>
              </w:r>
            </w:ins>
          </w:p>
        </w:tc>
        <w:tc>
          <w:tcPr>
            <w:tcW w:w="1312" w:type="dxa"/>
            <w:tcBorders>
              <w:left w:val="single" w:sz="12" w:space="0" w:color="auto"/>
            </w:tcBorders>
          </w:tcPr>
          <w:p w14:paraId="4B14943D" w14:textId="77777777" w:rsidR="00A2303E" w:rsidRDefault="00A2303E" w:rsidP="00530FBF">
            <w:pPr>
              <w:rPr>
                <w:ins w:id="196" w:author="Kristián Červenka" w:date="2022-10-19T18:54:00Z"/>
                <w:lang w:val="en-US"/>
              </w:rPr>
            </w:pPr>
            <w:ins w:id="197" w:author="Kristián Červenka" w:date="2022-10-19T18:54:00Z">
              <w:r>
                <w:rPr>
                  <w:lang w:val="en-US"/>
                </w:rPr>
                <w:t>“10110”</w:t>
              </w:r>
            </w:ins>
          </w:p>
        </w:tc>
      </w:tr>
      <w:tr w:rsidR="00A2303E" w14:paraId="2B72C0E1" w14:textId="77777777" w:rsidTr="00530FBF">
        <w:trPr>
          <w:trHeight w:val="269"/>
          <w:trPrChange w:id="198" w:author="Kristián Červenka" w:date="2022-10-19T18:53:00Z">
            <w:trPr>
              <w:gridAfter w:val="0"/>
            </w:trPr>
          </w:trPrChange>
        </w:trPr>
        <w:tc>
          <w:tcPr>
            <w:tcW w:w="694" w:type="dxa"/>
            <w:tcBorders>
              <w:right w:val="single" w:sz="12" w:space="0" w:color="auto"/>
            </w:tcBorders>
            <w:tcPrChange w:id="199" w:author="Kristián Červenka" w:date="2022-10-19T18:53:00Z">
              <w:tcPr>
                <w:tcW w:w="675" w:type="dxa"/>
                <w:tcBorders>
                  <w:right w:val="single" w:sz="12" w:space="0" w:color="auto"/>
                </w:tcBorders>
              </w:tcPr>
            </w:tcPrChange>
          </w:tcPr>
          <w:p w14:paraId="47104153" w14:textId="13C70070" w:rsidR="00A2303E" w:rsidRDefault="00A2303E" w:rsidP="00530FBF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  <w:del w:id="200" w:author="Kristián Červenka" w:date="2022-10-19T18:54:00Z">
              <w:r w:rsidDel="00D9207D">
                <w:rPr>
                  <w:lang w:val="en-US"/>
                </w:rPr>
                <w:delText>5</w:delText>
              </w:r>
            </w:del>
          </w:p>
        </w:tc>
        <w:tc>
          <w:tcPr>
            <w:tcW w:w="729" w:type="dxa"/>
            <w:tcBorders>
              <w:left w:val="single" w:sz="12" w:space="0" w:color="auto"/>
            </w:tcBorders>
            <w:tcPrChange w:id="201" w:author="Kristián Červenka" w:date="2022-10-19T18:53:00Z">
              <w:tcPr>
                <w:tcW w:w="709" w:type="dxa"/>
                <w:gridSpan w:val="2"/>
                <w:tcBorders>
                  <w:left w:val="single" w:sz="12" w:space="0" w:color="auto"/>
                </w:tcBorders>
              </w:tcPr>
            </w:tcPrChange>
          </w:tcPr>
          <w:p w14:paraId="55A6F647" w14:textId="1E7F4170" w:rsidR="00A2303E" w:rsidRDefault="00A2303E" w:rsidP="00530FBF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  <w:del w:id="202" w:author="Kristián Červenka" w:date="2022-10-19T18:53:00Z">
              <w:r w:rsidDel="00D9207D">
                <w:rPr>
                  <w:lang w:val="en-US"/>
                </w:rPr>
                <w:delText>S4</w:delText>
              </w:r>
            </w:del>
          </w:p>
        </w:tc>
        <w:tc>
          <w:tcPr>
            <w:tcW w:w="729" w:type="dxa"/>
            <w:tcBorders>
              <w:right w:val="single" w:sz="12" w:space="0" w:color="auto"/>
            </w:tcBorders>
            <w:tcPrChange w:id="203" w:author="Kristián Červenka" w:date="2022-10-19T18:53:00Z">
              <w:tcPr>
                <w:tcW w:w="709" w:type="dxa"/>
                <w:gridSpan w:val="2"/>
                <w:tcBorders>
                  <w:right w:val="single" w:sz="12" w:space="0" w:color="auto"/>
                </w:tcBorders>
              </w:tcPr>
            </w:tcPrChange>
          </w:tcPr>
          <w:p w14:paraId="0142D591" w14:textId="0F83FEE9" w:rsidR="00A2303E" w:rsidRDefault="00A2303E" w:rsidP="00530FB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  <w:del w:id="204" w:author="Kristián Červenka" w:date="2022-10-19T18:53:00Z">
              <w:r w:rsidDel="00D9207D">
                <w:rPr>
                  <w:lang w:val="en-US"/>
                </w:rPr>
                <w:delText>S1</w:delText>
              </w:r>
            </w:del>
          </w:p>
        </w:tc>
        <w:tc>
          <w:tcPr>
            <w:tcW w:w="729" w:type="dxa"/>
            <w:tcBorders>
              <w:right w:val="single" w:sz="12" w:space="0" w:color="auto"/>
            </w:tcBorders>
            <w:tcPrChange w:id="205" w:author="Kristián Červenka" w:date="2022-10-19T18:53:00Z">
              <w:tcPr>
                <w:tcW w:w="709" w:type="dxa"/>
                <w:gridSpan w:val="2"/>
                <w:tcBorders>
                  <w:right w:val="single" w:sz="12" w:space="0" w:color="auto"/>
                </w:tcBorders>
              </w:tcPr>
            </w:tcPrChange>
          </w:tcPr>
          <w:p w14:paraId="7C07D1FF" w14:textId="77777777" w:rsidR="00A2303E" w:rsidRPr="0049778C" w:rsidRDefault="00A2303E" w:rsidP="00530FBF">
            <w:pPr>
              <w:rPr>
                <w:b/>
                <w:lang w:val="en-US"/>
              </w:rPr>
            </w:pPr>
            <w:ins w:id="206" w:author="Kristián Červenka" w:date="2022-10-19T18:54:00Z">
              <w:r>
                <w:rPr>
                  <w:b/>
                  <w:lang w:val="en-US"/>
                </w:rPr>
                <w:t>1</w:t>
              </w:r>
            </w:ins>
            <w:del w:id="207" w:author="Kristián Červenka" w:date="2022-10-19T18:53:00Z">
              <w:r w:rsidRPr="0049778C" w:rsidDel="00D9207D">
                <w:rPr>
                  <w:b/>
                  <w:lang w:val="en-US"/>
                </w:rPr>
                <w:delText>1</w:delText>
              </w:r>
            </w:del>
          </w:p>
        </w:tc>
        <w:tc>
          <w:tcPr>
            <w:tcW w:w="1312" w:type="dxa"/>
            <w:tcBorders>
              <w:left w:val="single" w:sz="12" w:space="0" w:color="auto"/>
            </w:tcBorders>
            <w:tcPrChange w:id="208" w:author="Kristián Červenka" w:date="2022-10-19T18:53:00Z">
              <w:tcPr>
                <w:tcW w:w="1275" w:type="dxa"/>
                <w:gridSpan w:val="2"/>
                <w:tcBorders>
                  <w:left w:val="single" w:sz="12" w:space="0" w:color="auto"/>
                </w:tcBorders>
              </w:tcPr>
            </w:tcPrChange>
          </w:tcPr>
          <w:p w14:paraId="531017ED" w14:textId="77777777" w:rsidR="00A2303E" w:rsidRPr="004B389F" w:rsidRDefault="00A2303E" w:rsidP="00530FBF">
            <w:pPr>
              <w:rPr>
                <w:lang w:val="en-US"/>
              </w:rPr>
            </w:pPr>
            <w:r>
              <w:rPr>
                <w:lang w:val="en-US"/>
              </w:rPr>
              <w:t>“101</w:t>
            </w:r>
            <w:ins w:id="209" w:author="Kristián Červenka" w:date="2022-10-19T18:53:00Z">
              <w:r>
                <w:rPr>
                  <w:lang w:val="en-US"/>
                </w:rPr>
                <w:t>10</w:t>
              </w:r>
            </w:ins>
            <w:ins w:id="210" w:author="Kristián Červenka" w:date="2022-10-19T18:54:00Z">
              <w:r>
                <w:rPr>
                  <w:lang w:val="en-US"/>
                </w:rPr>
                <w:t>1</w:t>
              </w:r>
            </w:ins>
            <w:del w:id="211" w:author="Kristián Červenka" w:date="2022-10-19T18:53:00Z">
              <w:r w:rsidDel="00D9207D">
                <w:rPr>
                  <w:lang w:val="en-US"/>
                </w:rPr>
                <w:delText>01</w:delText>
              </w:r>
            </w:del>
            <w:r>
              <w:rPr>
                <w:lang w:val="en-US"/>
              </w:rPr>
              <w:t>”</w:t>
            </w:r>
          </w:p>
        </w:tc>
      </w:tr>
    </w:tbl>
    <w:p w14:paraId="32EB820F" w14:textId="77777777" w:rsidR="00236AD8" w:rsidRPr="00691530" w:rsidDel="001A715F" w:rsidRDefault="00236AD8" w:rsidP="00236AD8">
      <w:pPr>
        <w:pStyle w:val="Obyajntext"/>
        <w:rPr>
          <w:del w:id="212" w:author="Kristián Červenka" w:date="2022-10-22T20:51:00Z"/>
          <w:rFonts w:ascii="Times New Roman" w:hAnsi="Times New Roman"/>
          <w:sz w:val="24"/>
          <w:lang w:val="sk-SK"/>
        </w:rPr>
      </w:pPr>
      <w:del w:id="213" w:author="Kristián Červenka" w:date="2022-10-22T20:51:00Z">
        <w:r w:rsidDel="001A715F">
          <w:rPr>
            <w:rFonts w:ascii="Times New Roman" w:hAnsi="Times New Roman"/>
            <w:sz w:val="24"/>
            <w:lang w:val="sk-SK"/>
          </w:rPr>
          <w:delText>Prechodová tabuľka pre automat Mealy po dosadení zakódovaných stavov</w:delText>
        </w:r>
      </w:del>
    </w:p>
    <w:p w14:paraId="0FE947E7" w14:textId="77777777" w:rsidR="00236AD8" w:rsidRDefault="00236AD8" w:rsidP="00236AD8">
      <w:pPr>
        <w:pStyle w:val="Obyajntext"/>
        <w:rPr>
          <w:rFonts w:ascii="Times New Roman" w:hAnsi="Times New Roman"/>
          <w:sz w:val="24"/>
          <w:lang w:val="sk-SK"/>
        </w:rPr>
      </w:pPr>
    </w:p>
    <w:p w14:paraId="03782337" w14:textId="77777777" w:rsidR="00236AD8" w:rsidRDefault="00236AD8" w:rsidP="00236AD8">
      <w:pPr>
        <w:pStyle w:val="Obyajntext"/>
        <w:rPr>
          <w:rFonts w:ascii="Times New Roman" w:hAnsi="Times New Roman"/>
          <w:b/>
          <w:sz w:val="24"/>
          <w:lang w:val="sk-SK"/>
        </w:rPr>
      </w:pPr>
      <w:r>
        <w:rPr>
          <w:rFonts w:ascii="Times New Roman" w:hAnsi="Times New Roman"/>
          <w:b/>
          <w:sz w:val="24"/>
          <w:lang w:val="sk-SK"/>
        </w:rPr>
        <w:t>Budiace funkcie pre D preklápacie obvody (D-PO) a výstupná funkcia</w:t>
      </w:r>
    </w:p>
    <w:p w14:paraId="0D143407" w14:textId="77777777" w:rsidR="00236AD8" w:rsidRDefault="00236AD8" w:rsidP="00236AD8">
      <w:pPr>
        <w:pStyle w:val="Obyajntext"/>
        <w:rPr>
          <w:rFonts w:ascii="Times New Roman" w:hAnsi="Times New Roman"/>
          <w:sz w:val="24"/>
          <w:lang w:val="sk-SK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31"/>
        <w:gridCol w:w="245"/>
        <w:gridCol w:w="1489"/>
        <w:gridCol w:w="1489"/>
        <w:gridCol w:w="1490"/>
        <w:gridCol w:w="1490"/>
      </w:tblGrid>
      <w:tr w:rsidR="00236AD8" w14:paraId="6728C4D1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5B1CAEBB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766832FE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16792C2B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41A024B2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7AC878C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0D8D940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A1372D2" w14:textId="77777777" w:rsidR="00236AD8" w:rsidRDefault="00236AD8" w:rsidP="00530FBF">
            <w:pPr>
              <w:rPr>
                <w:lang w:val="en-US"/>
              </w:rPr>
            </w:pPr>
          </w:p>
        </w:tc>
      </w:tr>
      <w:tr w:rsidR="00236AD8" w14:paraId="1DF60DBB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221380A9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613B9B19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46BA07C4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69C8C371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5FEACB4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6344963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EF02631" w14:textId="77777777" w:rsidR="00236AD8" w:rsidRDefault="00236AD8" w:rsidP="00530FBF">
            <w:pPr>
              <w:rPr>
                <w:lang w:val="en-US"/>
              </w:rPr>
            </w:pPr>
          </w:p>
        </w:tc>
      </w:tr>
      <w:tr w:rsidR="00236AD8" w14:paraId="78FBFCC2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03796FF1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64C81C15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6BEA3FEC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14A328F6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52673251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5C023C2B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5CCB294B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</w:tr>
      <w:tr w:rsidR="00236AD8" w14:paraId="143495E9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761C887F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3FAD713D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7BDE09CC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102AD2BF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489" w:type="dxa"/>
          </w:tcPr>
          <w:p w14:paraId="55E391C6" w14:textId="1615ED71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2D41DE">
              <w:rPr>
                <w:lang w:val="en-US"/>
              </w:rPr>
              <w:t>0</w:t>
            </w:r>
            <w:ins w:id="214" w:author="Kristián Červenka" w:date="2022-10-22T20:51:00Z">
              <w:r>
                <w:rPr>
                  <w:lang w:val="en-US"/>
                </w:rPr>
                <w:t>0</w:t>
              </w:r>
            </w:ins>
            <w:del w:id="215" w:author="Kristián Červenka" w:date="2022-10-22T20:51:00Z">
              <w:r w:rsidDel="001A715F">
                <w:rPr>
                  <w:lang w:val="en-US"/>
                </w:rPr>
                <w:delText>00</w:delText>
              </w:r>
            </w:del>
          </w:p>
        </w:tc>
        <w:tc>
          <w:tcPr>
            <w:tcW w:w="1490" w:type="dxa"/>
          </w:tcPr>
          <w:p w14:paraId="165C2F1A" w14:textId="77777777" w:rsidR="00236AD8" w:rsidRDefault="00236AD8" w:rsidP="00530FBF">
            <w:pPr>
              <w:rPr>
                <w:lang w:val="en-US"/>
              </w:rPr>
            </w:pPr>
            <w:ins w:id="216" w:author="Kristián Červenka" w:date="2022-10-22T20:52:00Z">
              <w:r>
                <w:rPr>
                  <w:lang w:val="en-US"/>
                </w:rPr>
                <w:t>010</w:t>
              </w:r>
            </w:ins>
            <w:del w:id="217" w:author="Kristián Červenka" w:date="2022-10-22T20:52:00Z">
              <w:r w:rsidDel="001A715F">
                <w:rPr>
                  <w:lang w:val="en-US"/>
                </w:rPr>
                <w:delText>100</w:delText>
              </w:r>
            </w:del>
          </w:p>
        </w:tc>
        <w:tc>
          <w:tcPr>
            <w:tcW w:w="1490" w:type="dxa"/>
          </w:tcPr>
          <w:p w14:paraId="6987A793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</w:tr>
      <w:tr w:rsidR="00236AD8" w14:paraId="03C91357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067C783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85DCB72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7152D2F7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117445EB" w14:textId="77777777" w:rsidR="00236AD8" w:rsidRDefault="00236AD8" w:rsidP="00530FBF">
            <w:pPr>
              <w:rPr>
                <w:lang w:val="en-US"/>
              </w:rPr>
            </w:pPr>
            <w:ins w:id="218" w:author="Kristián Červenka" w:date="2022-10-22T20:51:00Z">
              <w:r>
                <w:rPr>
                  <w:lang w:val="en-US"/>
                </w:rPr>
                <w:t>101</w:t>
              </w:r>
            </w:ins>
            <w:del w:id="219" w:author="Kristián Červenka" w:date="2022-10-22T20:51:00Z">
              <w:r w:rsidDel="001A715F">
                <w:rPr>
                  <w:lang w:val="en-US"/>
                </w:rPr>
                <w:delText>000</w:delText>
              </w:r>
            </w:del>
          </w:p>
        </w:tc>
        <w:tc>
          <w:tcPr>
            <w:tcW w:w="1489" w:type="dxa"/>
          </w:tcPr>
          <w:p w14:paraId="34AB0956" w14:textId="77777777" w:rsidR="00236AD8" w:rsidRDefault="00236AD8" w:rsidP="00530FBF">
            <w:pPr>
              <w:rPr>
                <w:lang w:val="en-US"/>
              </w:rPr>
            </w:pPr>
            <w:ins w:id="220" w:author="Kristián Červenka" w:date="2022-10-22T20:52:00Z">
              <w:r>
                <w:rPr>
                  <w:lang w:val="en-US"/>
                </w:rPr>
                <w:t>010</w:t>
              </w:r>
            </w:ins>
            <w:del w:id="221" w:author="Kristián Červenka" w:date="2022-10-22T20:52:00Z">
              <w:r w:rsidDel="001A715F">
                <w:rPr>
                  <w:lang w:val="en-US"/>
                </w:rPr>
                <w:delText>X</w:delText>
              </w:r>
            </w:del>
            <w:del w:id="222" w:author="Kristián Červenka" w:date="2022-10-22T20:51:00Z">
              <w:r w:rsidDel="001A715F">
                <w:rPr>
                  <w:lang w:val="en-US"/>
                </w:rPr>
                <w:delText>XX</w:delText>
              </w:r>
            </w:del>
          </w:p>
        </w:tc>
        <w:tc>
          <w:tcPr>
            <w:tcW w:w="1490" w:type="dxa"/>
          </w:tcPr>
          <w:p w14:paraId="2091EE3A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  <w:tc>
          <w:tcPr>
            <w:tcW w:w="1490" w:type="dxa"/>
          </w:tcPr>
          <w:p w14:paraId="196CF393" w14:textId="77777777" w:rsidR="00236AD8" w:rsidRDefault="00236AD8" w:rsidP="00530FBF">
            <w:pPr>
              <w:rPr>
                <w:lang w:val="en-US"/>
              </w:rPr>
            </w:pPr>
            <w:ins w:id="223" w:author="Kristián Červenka" w:date="2022-10-22T20:52:00Z">
              <w:r>
                <w:rPr>
                  <w:lang w:val="en-US"/>
                </w:rPr>
                <w:t>000</w:t>
              </w:r>
            </w:ins>
            <w:del w:id="224" w:author="Kristián Červenka" w:date="2022-10-22T20:52:00Z">
              <w:r w:rsidDel="001A715F">
                <w:rPr>
                  <w:lang w:val="en-US"/>
                </w:rPr>
                <w:delText>XXX</w:delText>
              </w:r>
            </w:del>
          </w:p>
        </w:tc>
      </w:tr>
      <w:tr w:rsidR="00236AD8" w14:paraId="7BD0F1D2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3F7A847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EFF840F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0B7A0C3E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6434635D" w14:textId="77777777" w:rsidR="00236AD8" w:rsidRDefault="00236AD8" w:rsidP="00530FBF">
            <w:pPr>
              <w:rPr>
                <w:lang w:val="en-US"/>
              </w:rPr>
            </w:pPr>
            <w:ins w:id="225" w:author="Kristián Červenka" w:date="2022-10-22T20:51:00Z">
              <w:r>
                <w:rPr>
                  <w:lang w:val="en-US"/>
                </w:rPr>
                <w:t>001</w:t>
              </w:r>
            </w:ins>
            <w:del w:id="226" w:author="Kristián Červenka" w:date="2022-10-22T20:51:00Z">
              <w:r w:rsidDel="001A715F">
                <w:rPr>
                  <w:lang w:val="en-US"/>
                </w:rPr>
                <w:delText>011</w:delText>
              </w:r>
            </w:del>
          </w:p>
        </w:tc>
        <w:tc>
          <w:tcPr>
            <w:tcW w:w="1489" w:type="dxa"/>
          </w:tcPr>
          <w:p w14:paraId="48D4D382" w14:textId="77777777" w:rsidR="00236AD8" w:rsidRDefault="00236AD8" w:rsidP="00530FBF">
            <w:pPr>
              <w:rPr>
                <w:lang w:val="en-US"/>
              </w:rPr>
            </w:pPr>
            <w:ins w:id="227" w:author="Kristián Červenka" w:date="2022-10-22T20:52:00Z">
              <w:r>
                <w:rPr>
                  <w:lang w:val="en-US"/>
                </w:rPr>
                <w:t>100</w:t>
              </w:r>
            </w:ins>
            <w:del w:id="228" w:author="Kristián Červenka" w:date="2022-10-22T20:52:00Z">
              <w:r w:rsidDel="001A715F">
                <w:rPr>
                  <w:lang w:val="en-US"/>
                </w:rPr>
                <w:delText>XXX</w:delText>
              </w:r>
            </w:del>
          </w:p>
        </w:tc>
        <w:tc>
          <w:tcPr>
            <w:tcW w:w="1490" w:type="dxa"/>
          </w:tcPr>
          <w:p w14:paraId="27C2EB35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  <w:tc>
          <w:tcPr>
            <w:tcW w:w="1490" w:type="dxa"/>
          </w:tcPr>
          <w:p w14:paraId="7BC626F1" w14:textId="77777777" w:rsidR="00236AD8" w:rsidRDefault="00236AD8" w:rsidP="00530FBF">
            <w:pPr>
              <w:rPr>
                <w:lang w:val="en-US"/>
              </w:rPr>
            </w:pPr>
            <w:ins w:id="229" w:author="Kristián Červenka" w:date="2022-10-22T20:52:00Z">
              <w:r>
                <w:rPr>
                  <w:lang w:val="en-US"/>
                </w:rPr>
                <w:t>110</w:t>
              </w:r>
            </w:ins>
            <w:del w:id="230" w:author="Kristián Červenka" w:date="2022-10-22T20:52:00Z">
              <w:r w:rsidDel="001A715F">
                <w:rPr>
                  <w:lang w:val="en-US"/>
                </w:rPr>
                <w:delText>XXX</w:delText>
              </w:r>
            </w:del>
          </w:p>
        </w:tc>
      </w:tr>
      <w:tr w:rsidR="00236AD8" w14:paraId="18EC5696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9D9F250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931A5A0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60ABDEAA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C89FD0B" w14:textId="77777777" w:rsidR="00236AD8" w:rsidRDefault="00236AD8" w:rsidP="00530FBF">
            <w:pPr>
              <w:rPr>
                <w:lang w:val="en-US"/>
              </w:rPr>
            </w:pPr>
            <w:ins w:id="231" w:author="Kristián Červenka" w:date="2022-10-22T20:51:00Z">
              <w:r>
                <w:rPr>
                  <w:lang w:val="en-US"/>
                </w:rPr>
                <w:t>001</w:t>
              </w:r>
            </w:ins>
            <w:del w:id="232" w:author="Kristián Červenka" w:date="2022-10-22T20:51:00Z">
              <w:r w:rsidDel="001A715F">
                <w:rPr>
                  <w:lang w:val="en-US"/>
                </w:rPr>
                <w:delText>001</w:delText>
              </w:r>
            </w:del>
          </w:p>
        </w:tc>
        <w:tc>
          <w:tcPr>
            <w:tcW w:w="1489" w:type="dxa"/>
          </w:tcPr>
          <w:p w14:paraId="14BD6E4F" w14:textId="38E9B022" w:rsidR="00236AD8" w:rsidRDefault="00236AD8" w:rsidP="00530FBF">
            <w:pPr>
              <w:rPr>
                <w:lang w:val="en-US"/>
              </w:rPr>
            </w:pPr>
            <w:ins w:id="233" w:author="Kristián Červenka" w:date="2022-10-22T20:52:00Z">
              <w:r>
                <w:rPr>
                  <w:lang w:val="en-US"/>
                </w:rPr>
                <w:t>0</w:t>
              </w:r>
            </w:ins>
            <w:r w:rsidR="002D41DE">
              <w:rPr>
                <w:lang w:val="en-US"/>
              </w:rPr>
              <w:t>1</w:t>
            </w:r>
            <w:ins w:id="234" w:author="Kristián Červenka" w:date="2022-10-22T20:52:00Z">
              <w:r>
                <w:rPr>
                  <w:lang w:val="en-US"/>
                </w:rPr>
                <w:t>1</w:t>
              </w:r>
            </w:ins>
            <w:del w:id="235" w:author="Kristián Červenka" w:date="2022-10-22T20:52:00Z">
              <w:r w:rsidDel="001A715F">
                <w:rPr>
                  <w:lang w:val="en-US"/>
                </w:rPr>
                <w:delText>011</w:delText>
              </w:r>
            </w:del>
          </w:p>
        </w:tc>
        <w:tc>
          <w:tcPr>
            <w:tcW w:w="1490" w:type="dxa"/>
          </w:tcPr>
          <w:p w14:paraId="423D81F9" w14:textId="77777777" w:rsidR="00236AD8" w:rsidRDefault="00236AD8" w:rsidP="00530FBF">
            <w:pPr>
              <w:rPr>
                <w:lang w:val="en-US"/>
              </w:rPr>
            </w:pPr>
            <w:ins w:id="236" w:author="Kristián Červenka" w:date="2022-10-22T20:52:00Z">
              <w:r>
                <w:rPr>
                  <w:lang w:val="en-US"/>
                </w:rPr>
                <w:t>100</w:t>
              </w:r>
            </w:ins>
            <w:del w:id="237" w:author="Kristián Červenka" w:date="2022-10-22T20:52:00Z">
              <w:r w:rsidDel="001A715F">
                <w:rPr>
                  <w:lang w:val="en-US"/>
                </w:rPr>
                <w:delText>001</w:delText>
              </w:r>
            </w:del>
          </w:p>
        </w:tc>
        <w:tc>
          <w:tcPr>
            <w:tcW w:w="1490" w:type="dxa"/>
          </w:tcPr>
          <w:p w14:paraId="4CB00CEA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</w:tr>
    </w:tbl>
    <w:p w14:paraId="3DC26959" w14:textId="77777777" w:rsidR="00236AD8" w:rsidRDefault="00236AD8" w:rsidP="00236AD8">
      <w:pPr>
        <w:pStyle w:val="Obyajntext"/>
        <w:jc w:val="center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D1,D2,D3</w:t>
      </w:r>
    </w:p>
    <w:p w14:paraId="66503F4A" w14:textId="77777777" w:rsidR="00236AD8" w:rsidRDefault="00236AD8" w:rsidP="00236AD8">
      <w:pPr>
        <w:pStyle w:val="Obyajntext"/>
        <w:rPr>
          <w:rFonts w:ascii="Times New Roman" w:hAnsi="Times New Roman"/>
          <w:sz w:val="24"/>
          <w:lang w:val="sk-SK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31"/>
        <w:gridCol w:w="245"/>
        <w:gridCol w:w="1489"/>
        <w:gridCol w:w="1489"/>
        <w:gridCol w:w="1490"/>
        <w:gridCol w:w="1490"/>
      </w:tblGrid>
      <w:tr w:rsidR="00236AD8" w14:paraId="34C35822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2F98F06C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194C205A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1881CA41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4638E3DF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0F8ACE10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B0FEC71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CEE8079" w14:textId="77777777" w:rsidR="00236AD8" w:rsidRDefault="00236AD8" w:rsidP="00530FBF">
            <w:pPr>
              <w:rPr>
                <w:lang w:val="en-US"/>
              </w:rPr>
            </w:pPr>
          </w:p>
        </w:tc>
      </w:tr>
      <w:tr w:rsidR="00236AD8" w14:paraId="7EA077F4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518D057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63FD7817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0DF4E612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072B009B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7C2F967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DE695A6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207C1BF" w14:textId="77777777" w:rsidR="00236AD8" w:rsidRDefault="00236AD8" w:rsidP="00530FBF">
            <w:pPr>
              <w:rPr>
                <w:lang w:val="en-US"/>
              </w:rPr>
            </w:pPr>
          </w:p>
        </w:tc>
      </w:tr>
      <w:tr w:rsidR="00236AD8" w14:paraId="74F91DAE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D26B4FD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00FA4DAB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1D82410F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2906AF2C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007AFE59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097C3F84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7E9D55FF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</w:tr>
      <w:tr w:rsidR="00236AD8" w14:paraId="30047BD2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13F49AC5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29E2231A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63696460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5D3C9F19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79B07552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0191B292" w14:textId="77777777" w:rsidR="00236AD8" w:rsidRDefault="00236AD8" w:rsidP="00530FBF">
            <w:pPr>
              <w:rPr>
                <w:lang w:val="en-US"/>
              </w:rPr>
            </w:pPr>
            <w:ins w:id="238" w:author="Kristián Červenka" w:date="2022-10-22T20:53:00Z">
              <w:r>
                <w:rPr>
                  <w:lang w:val="en-US"/>
                </w:rPr>
                <w:t>0</w:t>
              </w:r>
            </w:ins>
            <w:del w:id="239" w:author="Kristián Červenka" w:date="2022-10-22T20:53:00Z">
              <w:r w:rsidDel="00A61D49">
                <w:rPr>
                  <w:lang w:val="en-US"/>
                </w:rPr>
                <w:delText>1</w:delText>
              </w:r>
            </w:del>
          </w:p>
        </w:tc>
        <w:tc>
          <w:tcPr>
            <w:tcW w:w="1490" w:type="dxa"/>
          </w:tcPr>
          <w:p w14:paraId="4D7C2E2E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36AD8" w14:paraId="12C58031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70EF5D1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3F91430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1588574C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2A89BAA1" w14:textId="77777777" w:rsidR="00236AD8" w:rsidRDefault="00236AD8" w:rsidP="00530FBF">
            <w:pPr>
              <w:rPr>
                <w:lang w:val="en-US"/>
              </w:rPr>
            </w:pPr>
            <w:ins w:id="240" w:author="Kristián Červenka" w:date="2022-10-22T20:52:00Z">
              <w:r>
                <w:rPr>
                  <w:lang w:val="en-US"/>
                </w:rPr>
                <w:t>1</w:t>
              </w:r>
            </w:ins>
            <w:del w:id="241" w:author="Kristián Červenka" w:date="2022-10-22T20:52:00Z">
              <w:r w:rsidDel="00A61D49">
                <w:rPr>
                  <w:lang w:val="en-US"/>
                </w:rPr>
                <w:delText>0</w:delText>
              </w:r>
            </w:del>
          </w:p>
        </w:tc>
        <w:tc>
          <w:tcPr>
            <w:tcW w:w="1489" w:type="dxa"/>
          </w:tcPr>
          <w:p w14:paraId="00C978ED" w14:textId="77777777" w:rsidR="00236AD8" w:rsidRDefault="00236AD8" w:rsidP="00530FBF">
            <w:pPr>
              <w:rPr>
                <w:lang w:val="en-US"/>
              </w:rPr>
            </w:pPr>
            <w:ins w:id="242" w:author="Kristián Červenka" w:date="2022-10-22T20:52:00Z">
              <w:r>
                <w:rPr>
                  <w:lang w:val="en-US"/>
                </w:rPr>
                <w:t>0</w:t>
              </w:r>
            </w:ins>
            <w:del w:id="243" w:author="Kristián Červenka" w:date="2022-10-22T20:52:00Z">
              <w:r w:rsidDel="00A61D49">
                <w:rPr>
                  <w:lang w:val="en-US"/>
                </w:rPr>
                <w:delText>X</w:delText>
              </w:r>
            </w:del>
          </w:p>
        </w:tc>
        <w:tc>
          <w:tcPr>
            <w:tcW w:w="1490" w:type="dxa"/>
          </w:tcPr>
          <w:p w14:paraId="4C30C5AF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061C9D26" w14:textId="77777777" w:rsidR="00236AD8" w:rsidRDefault="00236AD8" w:rsidP="00530FBF">
            <w:pPr>
              <w:rPr>
                <w:lang w:val="en-US"/>
              </w:rPr>
            </w:pPr>
            <w:ins w:id="244" w:author="Kristián Červenka" w:date="2022-10-22T20:53:00Z">
              <w:r>
                <w:rPr>
                  <w:lang w:val="en-US"/>
                </w:rPr>
                <w:t>0</w:t>
              </w:r>
            </w:ins>
            <w:del w:id="245" w:author="Kristián Červenka" w:date="2022-10-22T20:53:00Z">
              <w:r w:rsidDel="00A61D49">
                <w:rPr>
                  <w:lang w:val="en-US"/>
                </w:rPr>
                <w:delText>X</w:delText>
              </w:r>
            </w:del>
          </w:p>
        </w:tc>
      </w:tr>
      <w:tr w:rsidR="00236AD8" w14:paraId="25A540C2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DD392EB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8B82745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4BC78378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400B60BF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0F8B442D" w14:textId="77777777" w:rsidR="00236AD8" w:rsidRDefault="00236AD8" w:rsidP="00530FBF">
            <w:pPr>
              <w:rPr>
                <w:lang w:val="en-US"/>
              </w:rPr>
            </w:pPr>
            <w:ins w:id="246" w:author="Kristián Červenka" w:date="2022-10-22T20:53:00Z">
              <w:r>
                <w:rPr>
                  <w:lang w:val="en-US"/>
                </w:rPr>
                <w:t>1</w:t>
              </w:r>
            </w:ins>
            <w:del w:id="247" w:author="Kristián Červenka" w:date="2022-10-22T20:53:00Z">
              <w:r w:rsidDel="00A61D49">
                <w:rPr>
                  <w:lang w:val="en-US"/>
                </w:rPr>
                <w:delText>X</w:delText>
              </w:r>
            </w:del>
          </w:p>
        </w:tc>
        <w:tc>
          <w:tcPr>
            <w:tcW w:w="1490" w:type="dxa"/>
          </w:tcPr>
          <w:p w14:paraId="6CC31C15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14193224" w14:textId="77777777" w:rsidR="00236AD8" w:rsidRDefault="00236AD8" w:rsidP="00530FBF">
            <w:pPr>
              <w:rPr>
                <w:lang w:val="en-US"/>
              </w:rPr>
            </w:pPr>
            <w:ins w:id="248" w:author="Kristián Červenka" w:date="2022-10-22T20:53:00Z">
              <w:r>
                <w:rPr>
                  <w:lang w:val="en-US"/>
                </w:rPr>
                <w:t>1</w:t>
              </w:r>
            </w:ins>
            <w:del w:id="249" w:author="Kristián Červenka" w:date="2022-10-22T20:53:00Z">
              <w:r w:rsidDel="00A61D49">
                <w:rPr>
                  <w:lang w:val="en-US"/>
                </w:rPr>
                <w:delText>X</w:delText>
              </w:r>
            </w:del>
          </w:p>
        </w:tc>
      </w:tr>
      <w:tr w:rsidR="00236AD8" w14:paraId="17C9E495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FB2165C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E10B6FD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6248F381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23B295C6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152894B7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50DDE468" w14:textId="77777777" w:rsidR="00236AD8" w:rsidRDefault="00236AD8" w:rsidP="00530FBF">
            <w:pPr>
              <w:rPr>
                <w:lang w:val="en-US"/>
              </w:rPr>
            </w:pPr>
            <w:ins w:id="250" w:author="Kristián Červenka" w:date="2022-10-22T20:53:00Z">
              <w:r>
                <w:rPr>
                  <w:lang w:val="en-US"/>
                </w:rPr>
                <w:t>1</w:t>
              </w:r>
            </w:ins>
            <w:del w:id="251" w:author="Kristián Červenka" w:date="2022-10-22T20:53:00Z">
              <w:r w:rsidDel="00A61D49">
                <w:rPr>
                  <w:lang w:val="en-US"/>
                </w:rPr>
                <w:delText>0</w:delText>
              </w:r>
            </w:del>
          </w:p>
        </w:tc>
        <w:tc>
          <w:tcPr>
            <w:tcW w:w="1490" w:type="dxa"/>
          </w:tcPr>
          <w:p w14:paraId="6B903EE6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752F8AD" w14:textId="77777777" w:rsidR="00236AD8" w:rsidRPr="00037B1F" w:rsidRDefault="00236AD8" w:rsidP="00236AD8">
      <w:pPr>
        <w:pStyle w:val="Obyajntext"/>
        <w:jc w:val="center"/>
        <w:rPr>
          <w:rFonts w:ascii="Times New Roman" w:hAnsi="Times New Roman"/>
          <w:i/>
          <w:sz w:val="24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D1</m:t>
          </m:r>
        </m:oMath>
      </m:oMathPara>
    </w:p>
    <w:p w14:paraId="051AE8CE" w14:textId="77777777" w:rsidR="00236AD8" w:rsidRDefault="00236AD8" w:rsidP="00236AD8">
      <w:pPr>
        <w:pStyle w:val="Obyajntext"/>
        <w:rPr>
          <w:rFonts w:ascii="Times New Roman" w:hAnsi="Times New Roman"/>
          <w:sz w:val="24"/>
          <w:lang w:val="sk-SK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31"/>
        <w:gridCol w:w="245"/>
        <w:gridCol w:w="1489"/>
        <w:gridCol w:w="1489"/>
        <w:gridCol w:w="1490"/>
        <w:gridCol w:w="1490"/>
      </w:tblGrid>
      <w:tr w:rsidR="00236AD8" w14:paraId="6DEFA763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7461E626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6AC72C4C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75FB6068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47AE7F46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0C558643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80C660C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EB3AC8F" w14:textId="77777777" w:rsidR="00236AD8" w:rsidRDefault="00236AD8" w:rsidP="00530FBF">
            <w:pPr>
              <w:rPr>
                <w:lang w:val="en-US"/>
              </w:rPr>
            </w:pPr>
          </w:p>
        </w:tc>
      </w:tr>
      <w:tr w:rsidR="00236AD8" w14:paraId="5D0F8FFA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1DF57F12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6E18A3FD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42580191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4540FDCE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955916A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2B87796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9D0746F" w14:textId="77777777" w:rsidR="00236AD8" w:rsidRDefault="00236AD8" w:rsidP="00530FBF">
            <w:pPr>
              <w:rPr>
                <w:lang w:val="en-US"/>
              </w:rPr>
            </w:pPr>
          </w:p>
        </w:tc>
      </w:tr>
      <w:tr w:rsidR="00236AD8" w14:paraId="5A3CEA60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91358DD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3644F778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0ED680A0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56113F48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6EB5A018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48CBAAFC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486B5F89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</w:tr>
      <w:tr w:rsidR="00236AD8" w14:paraId="58D4A626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DF85C62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6BFD10F0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667FB268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4BEC3D49" w14:textId="77777777" w:rsidR="00236AD8" w:rsidRDefault="00236AD8" w:rsidP="00530FBF">
            <w:pPr>
              <w:rPr>
                <w:lang w:val="en-US"/>
              </w:rPr>
            </w:pPr>
            <w:ins w:id="252" w:author="Kristián Červenka" w:date="2022-10-22T20:53:00Z">
              <w:r>
                <w:rPr>
                  <w:lang w:val="en-US"/>
                </w:rPr>
                <w:t>0</w:t>
              </w:r>
            </w:ins>
            <w:del w:id="253" w:author="Kristián Červenka" w:date="2022-10-22T20:53:00Z">
              <w:r w:rsidDel="00445A6E">
                <w:rPr>
                  <w:lang w:val="en-US"/>
                </w:rPr>
                <w:delText>0</w:delText>
              </w:r>
            </w:del>
          </w:p>
        </w:tc>
        <w:tc>
          <w:tcPr>
            <w:tcW w:w="1489" w:type="dxa"/>
          </w:tcPr>
          <w:p w14:paraId="40F7FCE0" w14:textId="1FB6F192" w:rsidR="00236AD8" w:rsidRDefault="002D41DE" w:rsidP="00530F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del w:id="254" w:author="Kristián Červenka" w:date="2022-10-22T20:53:00Z">
              <w:r w:rsidR="00236AD8" w:rsidDel="00445A6E">
                <w:rPr>
                  <w:lang w:val="en-US"/>
                </w:rPr>
                <w:delText>0</w:delText>
              </w:r>
            </w:del>
          </w:p>
        </w:tc>
        <w:tc>
          <w:tcPr>
            <w:tcW w:w="1490" w:type="dxa"/>
          </w:tcPr>
          <w:p w14:paraId="04ACF1AC" w14:textId="77777777" w:rsidR="00236AD8" w:rsidRDefault="00236AD8" w:rsidP="00530FBF">
            <w:pPr>
              <w:rPr>
                <w:lang w:val="en-US"/>
              </w:rPr>
            </w:pPr>
            <w:ins w:id="255" w:author="Kristián Červenka" w:date="2022-10-22T20:54:00Z">
              <w:r>
                <w:rPr>
                  <w:lang w:val="en-US"/>
                </w:rPr>
                <w:t>1</w:t>
              </w:r>
            </w:ins>
            <w:del w:id="256" w:author="Kristián Červenka" w:date="2022-10-22T20:54:00Z">
              <w:r w:rsidDel="00445A6E">
                <w:rPr>
                  <w:lang w:val="en-US"/>
                </w:rPr>
                <w:delText>0</w:delText>
              </w:r>
            </w:del>
          </w:p>
        </w:tc>
        <w:tc>
          <w:tcPr>
            <w:tcW w:w="1490" w:type="dxa"/>
          </w:tcPr>
          <w:p w14:paraId="79C01438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36AD8" w14:paraId="16EA5DAE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70F6D8BE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8E5E22A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362249E3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5C796121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37901CC2" w14:textId="77777777" w:rsidR="00236AD8" w:rsidRDefault="00236AD8" w:rsidP="00530FBF">
            <w:pPr>
              <w:rPr>
                <w:lang w:val="en-US"/>
              </w:rPr>
            </w:pPr>
            <w:ins w:id="257" w:author="Kristián Červenka" w:date="2022-10-22T20:54:00Z">
              <w:r>
                <w:rPr>
                  <w:lang w:val="en-US"/>
                </w:rPr>
                <w:t>1</w:t>
              </w:r>
            </w:ins>
            <w:del w:id="258" w:author="Kristián Červenka" w:date="2022-10-22T20:53:00Z">
              <w:r w:rsidDel="00445A6E">
                <w:rPr>
                  <w:lang w:val="en-US"/>
                </w:rPr>
                <w:delText>X</w:delText>
              </w:r>
            </w:del>
          </w:p>
        </w:tc>
        <w:tc>
          <w:tcPr>
            <w:tcW w:w="1490" w:type="dxa"/>
          </w:tcPr>
          <w:p w14:paraId="2EAC1C4A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1BC6063F" w14:textId="77777777" w:rsidR="00236AD8" w:rsidRDefault="00236AD8" w:rsidP="00530FBF">
            <w:pPr>
              <w:rPr>
                <w:lang w:val="en-US"/>
              </w:rPr>
            </w:pPr>
            <w:ins w:id="259" w:author="Kristián Červenka" w:date="2022-10-22T20:54:00Z">
              <w:r>
                <w:rPr>
                  <w:lang w:val="en-US"/>
                </w:rPr>
                <w:t>0</w:t>
              </w:r>
            </w:ins>
            <w:del w:id="260" w:author="Kristián Červenka" w:date="2022-10-22T20:54:00Z">
              <w:r w:rsidDel="00445A6E">
                <w:rPr>
                  <w:lang w:val="en-US"/>
                </w:rPr>
                <w:delText>X</w:delText>
              </w:r>
            </w:del>
          </w:p>
        </w:tc>
      </w:tr>
      <w:tr w:rsidR="00236AD8" w14:paraId="51079462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81897EE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2895663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09C3CE0A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7C40058" w14:textId="77777777" w:rsidR="00236AD8" w:rsidRDefault="00236AD8" w:rsidP="00530FBF">
            <w:pPr>
              <w:rPr>
                <w:lang w:val="en-US"/>
              </w:rPr>
            </w:pPr>
            <w:ins w:id="261" w:author="Kristián Červenka" w:date="2022-10-22T20:53:00Z">
              <w:r>
                <w:rPr>
                  <w:lang w:val="en-US"/>
                </w:rPr>
                <w:t>0</w:t>
              </w:r>
            </w:ins>
            <w:del w:id="262" w:author="Kristián Červenka" w:date="2022-10-22T20:53:00Z">
              <w:r w:rsidDel="00445A6E">
                <w:rPr>
                  <w:lang w:val="en-US"/>
                </w:rPr>
                <w:delText>1</w:delText>
              </w:r>
            </w:del>
          </w:p>
        </w:tc>
        <w:tc>
          <w:tcPr>
            <w:tcW w:w="1489" w:type="dxa"/>
          </w:tcPr>
          <w:p w14:paraId="754DF7F9" w14:textId="77777777" w:rsidR="00236AD8" w:rsidRDefault="00236AD8" w:rsidP="00530FBF">
            <w:pPr>
              <w:rPr>
                <w:lang w:val="en-US"/>
              </w:rPr>
            </w:pPr>
            <w:ins w:id="263" w:author="Kristián Červenka" w:date="2022-10-22T20:53:00Z">
              <w:r>
                <w:rPr>
                  <w:lang w:val="en-US"/>
                </w:rPr>
                <w:t>0</w:t>
              </w:r>
            </w:ins>
            <w:del w:id="264" w:author="Kristián Červenka" w:date="2022-10-22T20:53:00Z">
              <w:r w:rsidDel="00445A6E">
                <w:rPr>
                  <w:lang w:val="en-US"/>
                </w:rPr>
                <w:delText>X</w:delText>
              </w:r>
            </w:del>
          </w:p>
        </w:tc>
        <w:tc>
          <w:tcPr>
            <w:tcW w:w="1490" w:type="dxa"/>
          </w:tcPr>
          <w:p w14:paraId="4B2EFAA6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6452A16C" w14:textId="77777777" w:rsidR="00236AD8" w:rsidRDefault="00236AD8" w:rsidP="00530FBF">
            <w:pPr>
              <w:rPr>
                <w:lang w:val="en-US"/>
              </w:rPr>
            </w:pPr>
            <w:ins w:id="265" w:author="Kristián Červenka" w:date="2022-10-22T20:54:00Z">
              <w:r>
                <w:rPr>
                  <w:lang w:val="en-US"/>
                </w:rPr>
                <w:t>1</w:t>
              </w:r>
            </w:ins>
            <w:del w:id="266" w:author="Kristián Červenka" w:date="2022-10-22T20:54:00Z">
              <w:r w:rsidDel="00445A6E">
                <w:rPr>
                  <w:lang w:val="en-US"/>
                </w:rPr>
                <w:delText>X</w:delText>
              </w:r>
            </w:del>
          </w:p>
        </w:tc>
      </w:tr>
      <w:tr w:rsidR="00236AD8" w14:paraId="53D091C2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AD45FE0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06ED9E9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27AA88B4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544B18B0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5FFEF3B9" w14:textId="623DA853" w:rsidR="00236AD8" w:rsidRDefault="002D41DE" w:rsidP="00530FB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del w:id="267" w:author="Kristián Červenka" w:date="2022-10-22T20:54:00Z">
              <w:r w:rsidR="00236AD8" w:rsidDel="00445A6E">
                <w:rPr>
                  <w:lang w:val="en-US"/>
                </w:rPr>
                <w:delText>1</w:delText>
              </w:r>
            </w:del>
          </w:p>
        </w:tc>
        <w:tc>
          <w:tcPr>
            <w:tcW w:w="1490" w:type="dxa"/>
          </w:tcPr>
          <w:p w14:paraId="52D8ED9A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67200E46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374A2C3" w14:textId="77777777" w:rsidR="00236AD8" w:rsidRDefault="00236AD8" w:rsidP="00236AD8">
      <w:pPr>
        <w:pStyle w:val="Obyajntext"/>
        <w:jc w:val="center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D2</m:t>
          </m:r>
        </m:oMath>
      </m:oMathPara>
    </w:p>
    <w:p w14:paraId="2C94B9CE" w14:textId="77777777" w:rsidR="00236AD8" w:rsidRDefault="00236AD8" w:rsidP="00236AD8">
      <w:pPr>
        <w:pStyle w:val="Obyajntext"/>
        <w:rPr>
          <w:rFonts w:ascii="Times New Roman" w:hAnsi="Times New Roman"/>
          <w:sz w:val="24"/>
          <w:lang w:val="sk-SK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31"/>
        <w:gridCol w:w="245"/>
        <w:gridCol w:w="1489"/>
        <w:gridCol w:w="1489"/>
        <w:gridCol w:w="1490"/>
        <w:gridCol w:w="1490"/>
      </w:tblGrid>
      <w:tr w:rsidR="00236AD8" w14:paraId="5B7EED21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0A8D8B2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488DFBBB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09FF1153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19484F35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0613649F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107DC5D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59DA2E5" w14:textId="77777777" w:rsidR="00236AD8" w:rsidRDefault="00236AD8" w:rsidP="00530FBF">
            <w:pPr>
              <w:rPr>
                <w:lang w:val="en-US"/>
              </w:rPr>
            </w:pPr>
          </w:p>
        </w:tc>
      </w:tr>
      <w:tr w:rsidR="00236AD8" w14:paraId="07D22C52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2F5BDED6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72807508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4516A413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10A14399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5AAFE21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BE3FEA5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4ACE4CB" w14:textId="77777777" w:rsidR="00236AD8" w:rsidRDefault="00236AD8" w:rsidP="00530FBF">
            <w:pPr>
              <w:rPr>
                <w:lang w:val="en-US"/>
              </w:rPr>
            </w:pPr>
          </w:p>
        </w:tc>
      </w:tr>
      <w:tr w:rsidR="00236AD8" w14:paraId="7BEE256B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24FB00D6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4C5BCA50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786D3E38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11F8DE69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1379238F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2955EE61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60A6D960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</w:tr>
      <w:tr w:rsidR="00236AD8" w14:paraId="60E13FC5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7A1E6923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7BB459E0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50E8D172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0EB7F1FC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41CB15C8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270F6D34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15DD2BAD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36AD8" w14:paraId="0C2A026A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C58640C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6030763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5D3F3170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5C5872AC" w14:textId="77777777" w:rsidR="00236AD8" w:rsidRDefault="00236AD8" w:rsidP="00530FBF">
            <w:pPr>
              <w:rPr>
                <w:lang w:val="en-US"/>
              </w:rPr>
            </w:pPr>
            <w:ins w:id="268" w:author="Kristián Červenka" w:date="2022-10-22T20:54:00Z">
              <w:r>
                <w:rPr>
                  <w:lang w:val="en-US"/>
                </w:rPr>
                <w:t>1</w:t>
              </w:r>
            </w:ins>
            <w:del w:id="269" w:author="Kristián Červenka" w:date="2022-10-22T20:54:00Z">
              <w:r w:rsidDel="0045383B">
                <w:rPr>
                  <w:lang w:val="en-US"/>
                </w:rPr>
                <w:delText>0</w:delText>
              </w:r>
            </w:del>
          </w:p>
        </w:tc>
        <w:tc>
          <w:tcPr>
            <w:tcW w:w="1489" w:type="dxa"/>
          </w:tcPr>
          <w:p w14:paraId="48341A48" w14:textId="77777777" w:rsidR="00236AD8" w:rsidRDefault="00236AD8" w:rsidP="00530FBF">
            <w:pPr>
              <w:rPr>
                <w:lang w:val="en-US"/>
              </w:rPr>
            </w:pPr>
            <w:ins w:id="270" w:author="Kristián Červenka" w:date="2022-10-22T20:55:00Z">
              <w:r>
                <w:rPr>
                  <w:lang w:val="en-US"/>
                </w:rPr>
                <w:t>0</w:t>
              </w:r>
            </w:ins>
            <w:del w:id="271" w:author="Kristián Červenka" w:date="2022-10-22T20:55:00Z">
              <w:r w:rsidDel="0045383B">
                <w:rPr>
                  <w:lang w:val="en-US"/>
                </w:rPr>
                <w:delText>X</w:delText>
              </w:r>
            </w:del>
          </w:p>
        </w:tc>
        <w:tc>
          <w:tcPr>
            <w:tcW w:w="1490" w:type="dxa"/>
          </w:tcPr>
          <w:p w14:paraId="11E12848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05D309C2" w14:textId="77777777" w:rsidR="00236AD8" w:rsidRDefault="00236AD8" w:rsidP="00530FBF">
            <w:pPr>
              <w:rPr>
                <w:lang w:val="en-US"/>
              </w:rPr>
            </w:pPr>
            <w:ins w:id="272" w:author="Kristián Červenka" w:date="2022-10-22T20:55:00Z">
              <w:r>
                <w:rPr>
                  <w:lang w:val="en-US"/>
                </w:rPr>
                <w:t>0</w:t>
              </w:r>
            </w:ins>
            <w:del w:id="273" w:author="Kristián Červenka" w:date="2022-10-22T20:55:00Z">
              <w:r w:rsidDel="0045383B">
                <w:rPr>
                  <w:lang w:val="en-US"/>
                </w:rPr>
                <w:delText>X</w:delText>
              </w:r>
            </w:del>
          </w:p>
        </w:tc>
      </w:tr>
      <w:tr w:rsidR="00236AD8" w14:paraId="0F2F32EE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2AB530E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19E22EB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6AAE5B40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DEF83D6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14:paraId="28A17D90" w14:textId="77777777" w:rsidR="00236AD8" w:rsidRDefault="00236AD8" w:rsidP="00530FBF">
            <w:pPr>
              <w:rPr>
                <w:lang w:val="en-US"/>
              </w:rPr>
            </w:pPr>
            <w:ins w:id="274" w:author="Kristián Červenka" w:date="2022-10-22T20:55:00Z">
              <w:r>
                <w:rPr>
                  <w:lang w:val="en-US"/>
                </w:rPr>
                <w:t>0</w:t>
              </w:r>
            </w:ins>
            <w:del w:id="275" w:author="Kristián Červenka" w:date="2022-10-22T20:55:00Z">
              <w:r w:rsidDel="0045383B">
                <w:rPr>
                  <w:lang w:val="en-US"/>
                </w:rPr>
                <w:delText>X</w:delText>
              </w:r>
            </w:del>
          </w:p>
        </w:tc>
        <w:tc>
          <w:tcPr>
            <w:tcW w:w="1490" w:type="dxa"/>
          </w:tcPr>
          <w:p w14:paraId="565AC877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73C95E2F" w14:textId="77777777" w:rsidR="00236AD8" w:rsidRDefault="00236AD8" w:rsidP="00530FBF">
            <w:pPr>
              <w:rPr>
                <w:lang w:val="en-US"/>
              </w:rPr>
            </w:pPr>
            <w:ins w:id="276" w:author="Kristián Červenka" w:date="2022-10-22T20:55:00Z">
              <w:r>
                <w:rPr>
                  <w:lang w:val="en-US"/>
                </w:rPr>
                <w:t>0</w:t>
              </w:r>
            </w:ins>
            <w:del w:id="277" w:author="Kristián Červenka" w:date="2022-10-22T20:55:00Z">
              <w:r w:rsidDel="0045383B">
                <w:rPr>
                  <w:lang w:val="en-US"/>
                </w:rPr>
                <w:delText>X</w:delText>
              </w:r>
            </w:del>
          </w:p>
        </w:tc>
      </w:tr>
      <w:tr w:rsidR="00236AD8" w14:paraId="6A07168D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0C17FB2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A4CA216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28F2F857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0C2DECFD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14:paraId="58E94F0B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098A4E7D" w14:textId="77777777" w:rsidR="00236AD8" w:rsidRDefault="00236AD8" w:rsidP="00530FBF">
            <w:pPr>
              <w:rPr>
                <w:lang w:val="en-US"/>
              </w:rPr>
            </w:pPr>
            <w:ins w:id="278" w:author="Kristián Červenka" w:date="2022-10-22T20:55:00Z">
              <w:r>
                <w:rPr>
                  <w:lang w:val="en-US"/>
                </w:rPr>
                <w:t>0</w:t>
              </w:r>
            </w:ins>
            <w:del w:id="279" w:author="Kristián Červenka" w:date="2022-10-22T20:55:00Z">
              <w:r w:rsidDel="0045383B">
                <w:rPr>
                  <w:lang w:val="en-US"/>
                </w:rPr>
                <w:delText>1</w:delText>
              </w:r>
            </w:del>
          </w:p>
        </w:tc>
        <w:tc>
          <w:tcPr>
            <w:tcW w:w="1490" w:type="dxa"/>
          </w:tcPr>
          <w:p w14:paraId="19F1BDB2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CF9049A" w14:textId="77777777" w:rsidR="00236AD8" w:rsidRDefault="00236AD8" w:rsidP="00236AD8">
      <w:pPr>
        <w:pStyle w:val="Obyajntext"/>
        <w:jc w:val="center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D3</m:t>
          </m:r>
        </m:oMath>
      </m:oMathPara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  <w:tblPrChange w:id="280" w:author="Kristián Červenka" w:date="2022-10-22T20:55:00Z">
          <w:tblPr>
            <w:tblStyle w:val="Mriekatabuky"/>
            <w:tblW w:w="0" w:type="auto"/>
            <w:jc w:val="center"/>
            <w:tblLook w:val="04A0" w:firstRow="1" w:lastRow="0" w:firstColumn="1" w:lastColumn="0" w:noHBand="0" w:noVBand="1"/>
          </w:tblPr>
        </w:tblPrChange>
      </w:tblPr>
      <w:tblGrid>
        <w:gridCol w:w="419"/>
        <w:gridCol w:w="443"/>
        <w:gridCol w:w="245"/>
        <w:gridCol w:w="1489"/>
        <w:gridCol w:w="1489"/>
        <w:gridCol w:w="1490"/>
        <w:gridCol w:w="1490"/>
        <w:tblGridChange w:id="281">
          <w:tblGrid>
            <w:gridCol w:w="419"/>
            <w:gridCol w:w="443"/>
            <w:gridCol w:w="245"/>
            <w:gridCol w:w="1489"/>
            <w:gridCol w:w="1489"/>
            <w:gridCol w:w="1490"/>
            <w:gridCol w:w="1490"/>
          </w:tblGrid>
        </w:tblGridChange>
      </w:tblGrid>
      <w:tr w:rsidR="00236AD8" w14:paraId="0478D318" w14:textId="77777777" w:rsidTr="00530FBF">
        <w:trPr>
          <w:jc w:val="center"/>
          <w:trPrChange w:id="282" w:author="Kristián Červenka" w:date="2022-10-22T20:55:00Z">
            <w:trPr>
              <w:jc w:val="center"/>
            </w:trPr>
          </w:trPrChange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tcPrChange w:id="283" w:author="Kristián Červenka" w:date="2022-10-22T20:55:00Z">
              <w:tcPr>
                <w:tcW w:w="419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8325891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tcPrChange w:id="284" w:author="Kristián Červenka" w:date="2022-10-22T20:55:00Z">
              <w:tcPr>
                <w:tcW w:w="431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E7C9D99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tcPrChange w:id="285" w:author="Kristián Červenka" w:date="2022-10-22T20:55:00Z">
              <w:tcPr>
                <w:tcW w:w="245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DB6D824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tcPrChange w:id="286" w:author="Kristián Červenka" w:date="2022-10-22T20:55:00Z">
              <w:tcPr>
                <w:tcW w:w="1489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A8EA3BD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tcPrChange w:id="287" w:author="Kristián Červenka" w:date="2022-10-22T20:55:00Z">
              <w:tcPr>
                <w:tcW w:w="1489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D2C4827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  <w:tcPrChange w:id="288" w:author="Kristián Červenka" w:date="2022-10-22T20:55:00Z">
              <w:tcPr>
                <w:tcW w:w="1490" w:type="dxa"/>
                <w:tcBorders>
                  <w:top w:val="nil"/>
                  <w:left w:val="nil"/>
                  <w:bottom w:val="single" w:sz="12" w:space="0" w:color="auto"/>
                  <w:right w:val="nil"/>
                </w:tcBorders>
              </w:tcPr>
            </w:tcPrChange>
          </w:tcPr>
          <w:p w14:paraId="66D8C660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  <w:tcPrChange w:id="289" w:author="Kristián Červenka" w:date="2022-10-22T20:55:00Z">
              <w:tcPr>
                <w:tcW w:w="1490" w:type="dxa"/>
                <w:tcBorders>
                  <w:top w:val="nil"/>
                  <w:left w:val="nil"/>
                  <w:bottom w:val="single" w:sz="12" w:space="0" w:color="auto"/>
                  <w:right w:val="nil"/>
                </w:tcBorders>
              </w:tcPr>
            </w:tcPrChange>
          </w:tcPr>
          <w:p w14:paraId="253F3249" w14:textId="77777777" w:rsidR="00236AD8" w:rsidRDefault="00236AD8" w:rsidP="00530FBF">
            <w:pPr>
              <w:rPr>
                <w:lang w:val="en-US"/>
              </w:rPr>
            </w:pPr>
          </w:p>
        </w:tc>
      </w:tr>
      <w:tr w:rsidR="00236AD8" w14:paraId="2673D441" w14:textId="77777777" w:rsidTr="00530FBF">
        <w:trPr>
          <w:jc w:val="center"/>
          <w:trPrChange w:id="290" w:author="Kristián Červenka" w:date="2022-10-22T20:55:00Z">
            <w:trPr>
              <w:jc w:val="center"/>
            </w:trPr>
          </w:trPrChange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tcPrChange w:id="291" w:author="Kristián Červenka" w:date="2022-10-22T20:55:00Z">
              <w:tcPr>
                <w:tcW w:w="419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A46F884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tcPrChange w:id="292" w:author="Kristián Červenka" w:date="2022-10-22T20:55:00Z">
              <w:tcPr>
                <w:tcW w:w="431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FB8ADA6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tcPrChange w:id="293" w:author="Kristián Červenka" w:date="2022-10-22T20:55:00Z">
              <w:tcPr>
                <w:tcW w:w="245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AEAC75E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tcPrChange w:id="294" w:author="Kristián Červenka" w:date="2022-10-22T20:55:00Z">
              <w:tcPr>
                <w:tcW w:w="1489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BEF49F9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  <w:tcPrChange w:id="295" w:author="Kristián Červenka" w:date="2022-10-22T20:55:00Z">
              <w:tcPr>
                <w:tcW w:w="1489" w:type="dxa"/>
                <w:tcBorders>
                  <w:top w:val="nil"/>
                  <w:left w:val="nil"/>
                  <w:bottom w:val="single" w:sz="12" w:space="0" w:color="auto"/>
                  <w:right w:val="nil"/>
                </w:tcBorders>
              </w:tcPr>
            </w:tcPrChange>
          </w:tcPr>
          <w:p w14:paraId="35F5B3CB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PrChange w:id="296" w:author="Kristián Červenka" w:date="2022-10-22T20:55:00Z">
              <w:tcPr>
                <w:tcW w:w="1490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nil"/>
                </w:tcBorders>
              </w:tcPr>
            </w:tcPrChange>
          </w:tcPr>
          <w:p w14:paraId="2DFF4086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  <w:tcPrChange w:id="297" w:author="Kristián Červenka" w:date="2022-10-22T20:55:00Z">
              <w:tcPr>
                <w:tcW w:w="1490" w:type="dxa"/>
                <w:tcBorders>
                  <w:top w:val="single" w:sz="12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345B1CFD" w14:textId="77777777" w:rsidR="00236AD8" w:rsidRDefault="00236AD8" w:rsidP="00530FBF">
            <w:pPr>
              <w:rPr>
                <w:lang w:val="en-US"/>
              </w:rPr>
            </w:pPr>
          </w:p>
        </w:tc>
      </w:tr>
      <w:tr w:rsidR="00236AD8" w14:paraId="1F4338A9" w14:textId="77777777" w:rsidTr="00530FBF">
        <w:trPr>
          <w:jc w:val="center"/>
          <w:trPrChange w:id="298" w:author="Kristián Červenka" w:date="2022-10-22T20:55:00Z">
            <w:trPr>
              <w:jc w:val="center"/>
            </w:trPr>
          </w:trPrChange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tcPrChange w:id="299" w:author="Kristián Červenka" w:date="2022-10-22T20:55:00Z">
              <w:tcPr>
                <w:tcW w:w="419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4A279E2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tcPrChange w:id="300" w:author="Kristián Červenka" w:date="2022-10-22T20:55:00Z">
              <w:tcPr>
                <w:tcW w:w="431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82ABCC1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tcPrChange w:id="301" w:author="Kristián Červenka" w:date="2022-10-22T20:55:00Z">
              <w:tcPr>
                <w:tcW w:w="245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A97EFF0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  <w:tcPrChange w:id="302" w:author="Kristián Červenka" w:date="2022-10-22T20:55:00Z">
              <w:tcPr>
                <w:tcW w:w="1489" w:type="dxa"/>
                <w:tcBorders>
                  <w:top w:val="nil"/>
                  <w:left w:val="nil"/>
                  <w:right w:val="nil"/>
                </w:tcBorders>
              </w:tcPr>
            </w:tcPrChange>
          </w:tcPr>
          <w:p w14:paraId="01DC8A08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  <w:tcPrChange w:id="303" w:author="Kristián Červenka" w:date="2022-10-22T20:55:00Z">
              <w:tcPr>
                <w:tcW w:w="1489" w:type="dxa"/>
                <w:tcBorders>
                  <w:top w:val="single" w:sz="12" w:space="0" w:color="auto"/>
                  <w:left w:val="nil"/>
                  <w:right w:val="nil"/>
                </w:tcBorders>
              </w:tcPr>
            </w:tcPrChange>
          </w:tcPr>
          <w:p w14:paraId="04A7FF18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  <w:tcPrChange w:id="304" w:author="Kristián Červenka" w:date="2022-10-22T20:55:00Z">
              <w:tcPr>
                <w:tcW w:w="1490" w:type="dxa"/>
                <w:tcBorders>
                  <w:top w:val="single" w:sz="12" w:space="0" w:color="auto"/>
                  <w:left w:val="nil"/>
                  <w:right w:val="nil"/>
                </w:tcBorders>
              </w:tcPr>
            </w:tcPrChange>
          </w:tcPr>
          <w:p w14:paraId="3BF1F950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  <w:tcPrChange w:id="305" w:author="Kristián Červenka" w:date="2022-10-22T20:55:00Z">
              <w:tcPr>
                <w:tcW w:w="1490" w:type="dxa"/>
                <w:tcBorders>
                  <w:top w:val="nil"/>
                  <w:left w:val="nil"/>
                  <w:right w:val="nil"/>
                </w:tcBorders>
              </w:tcPr>
            </w:tcPrChange>
          </w:tcPr>
          <w:p w14:paraId="4CF6485F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</w:tr>
      <w:tr w:rsidR="00236AD8" w14:paraId="740CF55F" w14:textId="77777777" w:rsidTr="00530FBF">
        <w:trPr>
          <w:jc w:val="center"/>
          <w:trPrChange w:id="306" w:author="Kristián Červenka" w:date="2022-10-22T20:55:00Z">
            <w:trPr>
              <w:jc w:val="center"/>
            </w:trPr>
          </w:trPrChange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tcPrChange w:id="307" w:author="Kristián Červenka" w:date="2022-10-22T20:55:00Z">
              <w:tcPr>
                <w:tcW w:w="419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0E15E31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tcPrChange w:id="308" w:author="Kristián Červenka" w:date="2022-10-22T20:55:00Z">
              <w:tcPr>
                <w:tcW w:w="431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0E783DA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  <w:tcPrChange w:id="309" w:author="Kristián Červenka" w:date="2022-10-22T20:55:00Z">
              <w:tcPr>
                <w:tcW w:w="245" w:type="dxa"/>
                <w:tcBorders>
                  <w:top w:val="nil"/>
                  <w:left w:val="nil"/>
                  <w:bottom w:val="nil"/>
                </w:tcBorders>
              </w:tcPr>
            </w:tcPrChange>
          </w:tcPr>
          <w:p w14:paraId="1CB9F406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  <w:tcPrChange w:id="310" w:author="Kristián Červenka" w:date="2022-10-22T20:55:00Z">
              <w:tcPr>
                <w:tcW w:w="1489" w:type="dxa"/>
              </w:tcPr>
            </w:tcPrChange>
          </w:tcPr>
          <w:p w14:paraId="24D35C01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  <w:tcPrChange w:id="311" w:author="Kristián Červenka" w:date="2022-10-22T20:55:00Z">
              <w:tcPr>
                <w:tcW w:w="1489" w:type="dxa"/>
              </w:tcPr>
            </w:tcPrChange>
          </w:tcPr>
          <w:p w14:paraId="5B7D5353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  <w:tcPrChange w:id="312" w:author="Kristián Červenka" w:date="2022-10-22T20:55:00Z">
              <w:tcPr>
                <w:tcW w:w="1490" w:type="dxa"/>
              </w:tcPr>
            </w:tcPrChange>
          </w:tcPr>
          <w:p w14:paraId="71F2837F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  <w:tcPrChange w:id="313" w:author="Kristián Červenka" w:date="2022-10-22T20:55:00Z">
              <w:tcPr>
                <w:tcW w:w="1490" w:type="dxa"/>
              </w:tcPr>
            </w:tcPrChange>
          </w:tcPr>
          <w:p w14:paraId="7FAB9200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36AD8" w14:paraId="1783006E" w14:textId="77777777" w:rsidTr="00530FBF">
        <w:trPr>
          <w:jc w:val="center"/>
          <w:trPrChange w:id="314" w:author="Kristián Červenka" w:date="2022-10-22T20:55:00Z">
            <w:trPr>
              <w:jc w:val="center"/>
            </w:trPr>
          </w:trPrChange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tcPrChange w:id="315" w:author="Kristián Červenka" w:date="2022-10-22T20:55:00Z">
              <w:tcPr>
                <w:tcW w:w="419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02E2297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12" w:space="0" w:color="auto"/>
            </w:tcBorders>
            <w:tcPrChange w:id="316" w:author="Kristián Červenka" w:date="2022-10-22T20:55:00Z">
              <w:tcPr>
                <w:tcW w:w="431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</w:tcPr>
            </w:tcPrChange>
          </w:tcPr>
          <w:p w14:paraId="74F1D60A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  <w:tcPrChange w:id="317" w:author="Kristián Červenka" w:date="2022-10-22T20:55:00Z">
              <w:tcPr>
                <w:tcW w:w="245" w:type="dxa"/>
                <w:tcBorders>
                  <w:top w:val="nil"/>
                  <w:left w:val="single" w:sz="12" w:space="0" w:color="auto"/>
                  <w:bottom w:val="nil"/>
                </w:tcBorders>
              </w:tcPr>
            </w:tcPrChange>
          </w:tcPr>
          <w:p w14:paraId="7CAD4001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  <w:tcPrChange w:id="318" w:author="Kristián Červenka" w:date="2022-10-22T20:55:00Z">
              <w:tcPr>
                <w:tcW w:w="1489" w:type="dxa"/>
              </w:tcPr>
            </w:tcPrChange>
          </w:tcPr>
          <w:p w14:paraId="1D7D68AB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  <w:tcPrChange w:id="319" w:author="Kristián Červenka" w:date="2022-10-22T20:55:00Z">
              <w:tcPr>
                <w:tcW w:w="1489" w:type="dxa"/>
              </w:tcPr>
            </w:tcPrChange>
          </w:tcPr>
          <w:p w14:paraId="6F2516CD" w14:textId="0C694F6A" w:rsidR="00236AD8" w:rsidRDefault="002D41DE" w:rsidP="00530F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del w:id="320" w:author="Kristián Červenka" w:date="2022-10-22T20:55:00Z">
              <w:r w:rsidR="00236AD8" w:rsidDel="00A042CE">
                <w:rPr>
                  <w:lang w:val="en-US"/>
                </w:rPr>
                <w:delText>X</w:delText>
              </w:r>
            </w:del>
          </w:p>
        </w:tc>
        <w:tc>
          <w:tcPr>
            <w:tcW w:w="1490" w:type="dxa"/>
            <w:tcPrChange w:id="321" w:author="Kristián Červenka" w:date="2022-10-22T20:55:00Z">
              <w:tcPr>
                <w:tcW w:w="1490" w:type="dxa"/>
              </w:tcPr>
            </w:tcPrChange>
          </w:tcPr>
          <w:p w14:paraId="7CE89687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  <w:tcPrChange w:id="322" w:author="Kristián Červenka" w:date="2022-10-22T20:55:00Z">
              <w:tcPr>
                <w:tcW w:w="1490" w:type="dxa"/>
              </w:tcPr>
            </w:tcPrChange>
          </w:tcPr>
          <w:p w14:paraId="01E3B427" w14:textId="77777777" w:rsidR="00236AD8" w:rsidRDefault="00236AD8" w:rsidP="00530FBF">
            <w:pPr>
              <w:rPr>
                <w:lang w:val="en-US"/>
              </w:rPr>
            </w:pPr>
            <w:ins w:id="323" w:author="Kristián Červenka" w:date="2022-10-22T20:55:00Z">
              <w:r>
                <w:rPr>
                  <w:lang w:val="en-US"/>
                </w:rPr>
                <w:t>0</w:t>
              </w:r>
            </w:ins>
            <w:del w:id="324" w:author="Kristián Červenka" w:date="2022-10-22T20:55:00Z">
              <w:r w:rsidDel="00A042CE">
                <w:rPr>
                  <w:lang w:val="en-US"/>
                </w:rPr>
                <w:delText>X</w:delText>
              </w:r>
            </w:del>
          </w:p>
        </w:tc>
      </w:tr>
      <w:tr w:rsidR="002D41DE" w14:paraId="63D0D4A9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15D38A24" w14:textId="77777777" w:rsidR="002D41DE" w:rsidRDefault="002D41DE" w:rsidP="00530FBF">
            <w:pPr>
              <w:rPr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F674E7B" w14:textId="77777777" w:rsidR="002D41DE" w:rsidRDefault="002D41DE" w:rsidP="00530FB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693AC8DB" w14:textId="77777777" w:rsidR="002D41DE" w:rsidRDefault="002D41DE" w:rsidP="00530FB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0F386349" w14:textId="67CC81AF" w:rsidR="002D41DE" w:rsidRDefault="002D41DE" w:rsidP="00530F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0145A650" w14:textId="2B98162E" w:rsidR="002D41DE" w:rsidRDefault="002D41DE" w:rsidP="00530F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680A06C7" w14:textId="0193A3DE" w:rsidR="002D41DE" w:rsidRDefault="002D41DE" w:rsidP="00530F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63B2F794" w14:textId="10EBFBF3" w:rsidR="002D41DE" w:rsidRDefault="002D41DE" w:rsidP="00530FB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D41DE" w14:paraId="35A594C9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851BD7B" w14:textId="77777777" w:rsidR="002D41DE" w:rsidRDefault="002D41DE" w:rsidP="00530FBF">
            <w:pPr>
              <w:rPr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2DEDD5E" w14:textId="77777777" w:rsidR="002D41DE" w:rsidRDefault="002D41DE" w:rsidP="00530FB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2ADF3624" w14:textId="77777777" w:rsidR="002D41DE" w:rsidRDefault="002D41DE" w:rsidP="00530FB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502CD87F" w14:textId="3F184F34" w:rsidR="002D41DE" w:rsidRDefault="002D41DE" w:rsidP="00530F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637A5CAC" w14:textId="22A3527D" w:rsidR="002D41DE" w:rsidRDefault="002D41DE" w:rsidP="00530F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684218D6" w14:textId="6EA03BA8" w:rsidR="002D41DE" w:rsidRDefault="002D41DE" w:rsidP="00530F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4ABFA83A" w14:textId="141D895B" w:rsidR="002D41DE" w:rsidRDefault="002D41DE" w:rsidP="00530F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36AD8" w:rsidDel="00A042CE" w14:paraId="6EC00CB1" w14:textId="77777777" w:rsidTr="00530FBF">
        <w:trPr>
          <w:jc w:val="center"/>
          <w:del w:id="325" w:author="Kristián Červenka" w:date="2022-10-22T20:55:00Z"/>
          <w:trPrChange w:id="326" w:author="Kristián Červenka" w:date="2022-10-22T20:55:00Z">
            <w:trPr>
              <w:jc w:val="center"/>
            </w:trPr>
          </w:trPrChange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  <w:tcPrChange w:id="327" w:author="Kristián Červenka" w:date="2022-10-22T20:55:00Z">
              <w:tcPr>
                <w:tcW w:w="419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</w:tcPr>
            </w:tcPrChange>
          </w:tcPr>
          <w:p w14:paraId="17B441A6" w14:textId="77777777" w:rsidR="00236AD8" w:rsidDel="00A042CE" w:rsidRDefault="00236AD8" w:rsidP="00530FBF">
            <w:pPr>
              <w:rPr>
                <w:del w:id="328" w:author="Kristián Červenka" w:date="2022-10-22T20:55:00Z"/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PrChange w:id="329" w:author="Kristián Červenka" w:date="2022-10-22T20:55:00Z">
              <w:tcPr>
                <w:tcW w:w="431" w:type="dxa"/>
                <w:tcBorders>
                  <w:top w:val="nil"/>
                  <w:left w:val="single" w:sz="12" w:space="0" w:color="auto"/>
                  <w:bottom w:val="nil"/>
                  <w:right w:val="single" w:sz="12" w:space="0" w:color="auto"/>
                </w:tcBorders>
              </w:tcPr>
            </w:tcPrChange>
          </w:tcPr>
          <w:p w14:paraId="794744EF" w14:textId="77777777" w:rsidR="00236AD8" w:rsidDel="00A042CE" w:rsidRDefault="00236AD8" w:rsidP="00530FBF">
            <w:pPr>
              <w:rPr>
                <w:del w:id="330" w:author="Kristián Červenka" w:date="2022-10-22T20:55:00Z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  <w:tcPrChange w:id="331" w:author="Kristián Červenka" w:date="2022-10-22T20:55:00Z">
              <w:tcPr>
                <w:tcW w:w="245" w:type="dxa"/>
                <w:tcBorders>
                  <w:top w:val="nil"/>
                  <w:left w:val="single" w:sz="12" w:space="0" w:color="auto"/>
                  <w:bottom w:val="nil"/>
                </w:tcBorders>
              </w:tcPr>
            </w:tcPrChange>
          </w:tcPr>
          <w:p w14:paraId="3E2C778A" w14:textId="77777777" w:rsidR="00236AD8" w:rsidDel="00A042CE" w:rsidRDefault="00236AD8" w:rsidP="00530FBF">
            <w:pPr>
              <w:rPr>
                <w:del w:id="332" w:author="Kristián Červenka" w:date="2022-10-22T20:55:00Z"/>
                <w:lang w:val="en-US"/>
              </w:rPr>
            </w:pPr>
          </w:p>
        </w:tc>
        <w:tc>
          <w:tcPr>
            <w:tcW w:w="1489" w:type="dxa"/>
            <w:tcPrChange w:id="333" w:author="Kristián Červenka" w:date="2022-10-22T20:55:00Z">
              <w:tcPr>
                <w:tcW w:w="1489" w:type="dxa"/>
              </w:tcPr>
            </w:tcPrChange>
          </w:tcPr>
          <w:p w14:paraId="4AF2C691" w14:textId="77777777" w:rsidR="00236AD8" w:rsidDel="00A042CE" w:rsidRDefault="00236AD8" w:rsidP="00530FBF">
            <w:pPr>
              <w:rPr>
                <w:del w:id="334" w:author="Kristián Červenka" w:date="2022-10-22T20:55:00Z"/>
                <w:lang w:val="en-US"/>
              </w:rPr>
            </w:pPr>
            <w:del w:id="335" w:author="Kristián Červenka" w:date="2022-10-22T20:55:00Z">
              <w: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437C4E05" wp14:editId="12C9FE0B">
                        <wp:simplePos x="0" y="0"/>
                        <wp:positionH relativeFrom="column">
                          <wp:posOffset>-50165</wp:posOffset>
                        </wp:positionH>
                        <wp:positionV relativeFrom="paragraph">
                          <wp:posOffset>13970</wp:posOffset>
                        </wp:positionV>
                        <wp:extent cx="3524250" cy="142875"/>
                        <wp:effectExtent l="12700" t="12700" r="19050" b="9525"/>
                        <wp:wrapNone/>
                        <wp:docPr id="13" name="AutoShape 1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3524250" cy="1428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accent1">
                                    <a:lumMod val="100000"/>
                                    <a:lumOff val="0"/>
                                    <a:alpha val="0"/>
                                  </a:schemeClr>
                                </a:solidFill>
                                <a:ln w="38100">
                                  <a:solidFill>
                                    <a:schemeClr val="accent6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chemeClr val="accent1">
                                            <a:lumMod val="50000"/>
                                            <a:lumOff val="0"/>
                                            <a:alpha val="5000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oundrect w14:anchorId="4957648E" id="AutoShape 10" o:spid="_x0000_s1026" style="position:absolute;margin-left:-3.95pt;margin-top:1.1pt;width:277.5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" fillcolor="#4472c4 [3204]" strokecolor="#70ad47 [3209]" strokeweight="3pt">
                        <v:fill opacity="0"/>
                        <v:shadow color="#1f3763 [1604]" opacity=".5" offset="1pt"/>
                        <v:path arrowok="t"/>
                      </v:roundrect>
                    </w:pict>
                  </mc:Fallback>
                </mc:AlternateContent>
              </w:r>
              <w:r w:rsidDel="00A042CE">
                <w:rPr>
                  <w:lang w:val="en-US"/>
                </w:rPr>
                <w:delText>1</w:delText>
              </w:r>
            </w:del>
          </w:p>
        </w:tc>
        <w:tc>
          <w:tcPr>
            <w:tcW w:w="1489" w:type="dxa"/>
            <w:tcPrChange w:id="336" w:author="Kristián Červenka" w:date="2022-10-22T20:55:00Z">
              <w:tcPr>
                <w:tcW w:w="1489" w:type="dxa"/>
              </w:tcPr>
            </w:tcPrChange>
          </w:tcPr>
          <w:p w14:paraId="5EB895EB" w14:textId="77777777" w:rsidR="00236AD8" w:rsidDel="00A042CE" w:rsidRDefault="00236AD8" w:rsidP="00530FBF">
            <w:pPr>
              <w:rPr>
                <w:del w:id="337" w:author="Kristián Červenka" w:date="2022-10-22T20:55:00Z"/>
                <w:lang w:val="en-US"/>
              </w:rPr>
            </w:pPr>
            <w:del w:id="338" w:author="Kristián Červenka" w:date="2022-10-22T20:55:00Z">
              <w:r w:rsidDel="00A042CE">
                <w:rPr>
                  <w:lang w:val="en-US"/>
                </w:rPr>
                <w:delText>X</w:delText>
              </w:r>
            </w:del>
          </w:p>
        </w:tc>
        <w:tc>
          <w:tcPr>
            <w:tcW w:w="1490" w:type="dxa"/>
            <w:tcPrChange w:id="339" w:author="Kristián Červenka" w:date="2022-10-22T20:55:00Z">
              <w:tcPr>
                <w:tcW w:w="1490" w:type="dxa"/>
              </w:tcPr>
            </w:tcPrChange>
          </w:tcPr>
          <w:p w14:paraId="6A5C5221" w14:textId="77777777" w:rsidR="00236AD8" w:rsidDel="00A042CE" w:rsidRDefault="00236AD8" w:rsidP="00530FBF">
            <w:pPr>
              <w:rPr>
                <w:del w:id="340" w:author="Kristián Červenka" w:date="2022-10-22T20:55:00Z"/>
                <w:lang w:val="en-US"/>
              </w:rPr>
            </w:pPr>
            <w:del w:id="341" w:author="Kristián Červenka" w:date="2022-10-22T20:55:00Z">
              <w:r w:rsidDel="00A042CE">
                <w:rPr>
                  <w:lang w:val="en-US"/>
                </w:rPr>
                <w:delText>X</w:delText>
              </w:r>
            </w:del>
          </w:p>
        </w:tc>
        <w:tc>
          <w:tcPr>
            <w:tcW w:w="1490" w:type="dxa"/>
            <w:tcPrChange w:id="342" w:author="Kristián Červenka" w:date="2022-10-22T20:55:00Z">
              <w:tcPr>
                <w:tcW w:w="1490" w:type="dxa"/>
              </w:tcPr>
            </w:tcPrChange>
          </w:tcPr>
          <w:p w14:paraId="72C79C32" w14:textId="77777777" w:rsidR="00236AD8" w:rsidDel="00A042CE" w:rsidRDefault="00236AD8" w:rsidP="00530FBF">
            <w:pPr>
              <w:rPr>
                <w:del w:id="343" w:author="Kristián Červenka" w:date="2022-10-22T20:55:00Z"/>
                <w:lang w:val="en-US"/>
              </w:rPr>
            </w:pPr>
            <w:del w:id="344" w:author="Kristián Červenka" w:date="2022-10-22T20:55:00Z">
              <w:r w:rsidDel="00A042CE">
                <w:rPr>
                  <w:lang w:val="en-US"/>
                </w:rPr>
                <w:delText>X</w:delText>
              </w:r>
            </w:del>
          </w:p>
        </w:tc>
      </w:tr>
      <w:tr w:rsidR="00236AD8" w:rsidDel="00A042CE" w14:paraId="6BC3AED4" w14:textId="77777777" w:rsidTr="00530FBF">
        <w:trPr>
          <w:jc w:val="center"/>
          <w:del w:id="345" w:author="Kristián Červenka" w:date="2022-10-22T20:55:00Z"/>
          <w:trPrChange w:id="346" w:author="Kristián Červenka" w:date="2022-10-22T20:55:00Z">
            <w:trPr>
              <w:jc w:val="center"/>
            </w:trPr>
          </w:trPrChange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  <w:tcPrChange w:id="347" w:author="Kristián Červenka" w:date="2022-10-22T20:55:00Z">
              <w:tcPr>
                <w:tcW w:w="419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</w:tcPr>
            </w:tcPrChange>
          </w:tcPr>
          <w:p w14:paraId="58B3DD1B" w14:textId="77777777" w:rsidR="00236AD8" w:rsidDel="00A042CE" w:rsidRDefault="00236AD8" w:rsidP="00530FBF">
            <w:pPr>
              <w:rPr>
                <w:del w:id="348" w:author="Kristián Červenka" w:date="2022-10-22T20:55:00Z"/>
                <w:lang w:val="en-US"/>
              </w:rPr>
            </w:pPr>
            <w:del w:id="349" w:author="Kristián Červenka" w:date="2022-10-22T20:55:00Z">
              <w:r w:rsidDel="00A042CE">
                <w:rPr>
                  <w:lang w:val="en-US"/>
                </w:rPr>
                <w:delText>X</w:delText>
              </w:r>
            </w:del>
          </w:p>
        </w:tc>
        <w:tc>
          <w:tcPr>
            <w:tcW w:w="443" w:type="dxa"/>
            <w:tcBorders>
              <w:top w:val="nil"/>
              <w:left w:val="single" w:sz="12" w:space="0" w:color="auto"/>
              <w:bottom w:val="nil"/>
              <w:right w:val="nil"/>
            </w:tcBorders>
            <w:tcPrChange w:id="350" w:author="Kristián Červenka" w:date="2022-10-22T20:55:00Z">
              <w:tcPr>
                <w:tcW w:w="431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</w:tcPr>
            </w:tcPrChange>
          </w:tcPr>
          <w:p w14:paraId="073649ED" w14:textId="77777777" w:rsidR="00236AD8" w:rsidDel="00A042CE" w:rsidRDefault="00236AD8" w:rsidP="00530FBF">
            <w:pPr>
              <w:rPr>
                <w:del w:id="351" w:author="Kristián Červenka" w:date="2022-10-22T20:55:00Z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  <w:tcPrChange w:id="352" w:author="Kristián Červenka" w:date="2022-10-22T20:55:00Z">
              <w:tcPr>
                <w:tcW w:w="245" w:type="dxa"/>
                <w:tcBorders>
                  <w:top w:val="nil"/>
                  <w:left w:val="nil"/>
                  <w:bottom w:val="nil"/>
                </w:tcBorders>
              </w:tcPr>
            </w:tcPrChange>
          </w:tcPr>
          <w:p w14:paraId="48BEB8E7" w14:textId="77777777" w:rsidR="00236AD8" w:rsidDel="00A042CE" w:rsidRDefault="00236AD8" w:rsidP="00530FBF">
            <w:pPr>
              <w:rPr>
                <w:del w:id="353" w:author="Kristián Červenka" w:date="2022-10-22T20:55:00Z"/>
                <w:lang w:val="en-US"/>
              </w:rPr>
            </w:pPr>
          </w:p>
        </w:tc>
        <w:tc>
          <w:tcPr>
            <w:tcW w:w="1489" w:type="dxa"/>
            <w:tcPrChange w:id="354" w:author="Kristián Červenka" w:date="2022-10-22T20:55:00Z">
              <w:tcPr>
                <w:tcW w:w="1489" w:type="dxa"/>
              </w:tcPr>
            </w:tcPrChange>
          </w:tcPr>
          <w:p w14:paraId="57C84B69" w14:textId="77777777" w:rsidR="00236AD8" w:rsidDel="00A042CE" w:rsidRDefault="00236AD8" w:rsidP="00530FBF">
            <w:pPr>
              <w:rPr>
                <w:del w:id="355" w:author="Kristián Červenka" w:date="2022-10-22T20:55:00Z"/>
                <w:lang w:val="en-US"/>
              </w:rPr>
            </w:pPr>
            <w:del w:id="356" w:author="Kristián Červenka" w:date="2022-10-22T20:55:00Z">
              <w:r w:rsidDel="00A042CE">
                <w:rPr>
                  <w:lang w:val="en-US"/>
                </w:rPr>
                <w:delText>0</w:delText>
              </w:r>
            </w:del>
          </w:p>
        </w:tc>
        <w:tc>
          <w:tcPr>
            <w:tcW w:w="1489" w:type="dxa"/>
            <w:tcPrChange w:id="357" w:author="Kristián Červenka" w:date="2022-10-22T20:55:00Z">
              <w:tcPr>
                <w:tcW w:w="1489" w:type="dxa"/>
              </w:tcPr>
            </w:tcPrChange>
          </w:tcPr>
          <w:p w14:paraId="3A01DEA6" w14:textId="77777777" w:rsidR="00236AD8" w:rsidDel="00A042CE" w:rsidRDefault="00236AD8" w:rsidP="00530FBF">
            <w:pPr>
              <w:rPr>
                <w:del w:id="358" w:author="Kristián Červenka" w:date="2022-10-22T20:55:00Z"/>
                <w:lang w:val="en-US"/>
              </w:rPr>
            </w:pPr>
            <w:del w:id="359" w:author="Kristián Červenka" w:date="2022-10-22T20:55:00Z">
              <w:r w:rsidDel="00A042CE">
                <w:rPr>
                  <w:lang w:val="en-US"/>
                </w:rPr>
                <w:delText>0</w:delText>
              </w:r>
            </w:del>
          </w:p>
        </w:tc>
        <w:tc>
          <w:tcPr>
            <w:tcW w:w="1490" w:type="dxa"/>
            <w:tcPrChange w:id="360" w:author="Kristián Červenka" w:date="2022-10-22T20:55:00Z">
              <w:tcPr>
                <w:tcW w:w="1490" w:type="dxa"/>
              </w:tcPr>
            </w:tcPrChange>
          </w:tcPr>
          <w:p w14:paraId="74C76888" w14:textId="77777777" w:rsidR="00236AD8" w:rsidDel="00A042CE" w:rsidRDefault="00236AD8" w:rsidP="00530FBF">
            <w:pPr>
              <w:rPr>
                <w:del w:id="361" w:author="Kristián Červenka" w:date="2022-10-22T20:55:00Z"/>
                <w:lang w:val="en-US"/>
              </w:rPr>
            </w:pPr>
            <w:del w:id="362" w:author="Kristián Červenka" w:date="2022-10-22T20:55:00Z">
              <w:r w:rsidDel="00A042CE">
                <w:rPr>
                  <w:lang w:val="en-US"/>
                </w:rPr>
                <w:delText>0</w:delText>
              </w:r>
            </w:del>
          </w:p>
        </w:tc>
        <w:tc>
          <w:tcPr>
            <w:tcW w:w="1490" w:type="dxa"/>
            <w:tcPrChange w:id="363" w:author="Kristián Červenka" w:date="2022-10-22T20:55:00Z">
              <w:tcPr>
                <w:tcW w:w="1490" w:type="dxa"/>
              </w:tcPr>
            </w:tcPrChange>
          </w:tcPr>
          <w:p w14:paraId="21022EA2" w14:textId="77777777" w:rsidR="00236AD8" w:rsidDel="00A042CE" w:rsidRDefault="00236AD8" w:rsidP="00530FBF">
            <w:pPr>
              <w:rPr>
                <w:del w:id="364" w:author="Kristián Červenka" w:date="2022-10-22T20:55:00Z"/>
                <w:lang w:val="en-US"/>
              </w:rPr>
            </w:pPr>
            <w:del w:id="365" w:author="Kristián Červenka" w:date="2022-10-22T20:55:00Z">
              <w:r w:rsidDel="00A042CE">
                <w:rPr>
                  <w:lang w:val="en-US"/>
                </w:rPr>
                <w:delText>0</w:delText>
              </w:r>
            </w:del>
          </w:p>
        </w:tc>
      </w:tr>
    </w:tbl>
    <w:p w14:paraId="4D16DAC6" w14:textId="26025C1D" w:rsidR="00236AD8" w:rsidRDefault="00236AD8" w:rsidP="00236AD8">
      <w:pPr>
        <w:pStyle w:val="Obyajntext"/>
        <w:jc w:val="center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Y=z1.z3.x</m:t>
          </m:r>
          <m:r>
            <w:del w:id="366" w:author="Kristián Červenka" w:date="2022-10-22T20:55:00Z">
              <w:rPr>
                <w:rFonts w:ascii="Cambria Math" w:hAnsi="Cambria Math"/>
                <w:sz w:val="24"/>
                <w:lang w:val="sk-SK"/>
              </w:rPr>
              <m:t>X</m:t>
            </w:del>
          </m:r>
        </m:oMath>
      </m:oMathPara>
    </w:p>
    <w:p w14:paraId="00D3BD2B" w14:textId="77777777" w:rsidR="00236AD8" w:rsidRDefault="00236AD8" w:rsidP="00236AD8">
      <w:pPr>
        <w:pStyle w:val="Obyajntext"/>
        <w:rPr>
          <w:rFonts w:ascii="Times New Roman" w:hAnsi="Times New Roman"/>
          <w:sz w:val="24"/>
          <w:lang w:val="sk-SK"/>
        </w:rPr>
      </w:pPr>
    </w:p>
    <w:p w14:paraId="560CC8ED" w14:textId="75E6BA1B" w:rsidR="00236AD8" w:rsidRDefault="00236AD8" w:rsidP="00236AD8">
      <w:pPr>
        <w:pStyle w:val="Obyajntext"/>
        <w:rPr>
          <w:rFonts w:ascii="Times New Roman" w:hAnsi="Times New Roman"/>
          <w:b/>
          <w:sz w:val="24"/>
          <w:lang w:val="sk-SK"/>
        </w:rPr>
      </w:pPr>
      <w:proofErr w:type="spellStart"/>
      <w:r>
        <w:rPr>
          <w:rFonts w:ascii="Times New Roman" w:hAnsi="Times New Roman"/>
          <w:b/>
          <w:sz w:val="24"/>
          <w:lang w:val="sk-SK"/>
        </w:rPr>
        <w:t>B</w:t>
      </w:r>
      <w:r w:rsidR="002D41DE">
        <w:rPr>
          <w:rFonts w:ascii="Times New Roman" w:hAnsi="Times New Roman"/>
          <w:b/>
          <w:sz w:val="24"/>
          <w:lang w:val="sk-SK"/>
        </w:rPr>
        <w:t>.x</w:t>
      </w:r>
      <w:r>
        <w:rPr>
          <w:rFonts w:ascii="Times New Roman" w:hAnsi="Times New Roman"/>
          <w:b/>
          <w:sz w:val="24"/>
          <w:lang w:val="sk-SK"/>
        </w:rPr>
        <w:t>udiace</w:t>
      </w:r>
      <w:proofErr w:type="spellEnd"/>
      <w:r>
        <w:rPr>
          <w:rFonts w:ascii="Times New Roman" w:hAnsi="Times New Roman"/>
          <w:b/>
          <w:sz w:val="24"/>
          <w:lang w:val="sk-SK"/>
        </w:rPr>
        <w:t xml:space="preserve"> funkcie pre JK preklápacie obvody (JK-PO)</w:t>
      </w:r>
    </w:p>
    <w:p w14:paraId="4E0FDCEB" w14:textId="77777777" w:rsidR="00236AD8" w:rsidRPr="00A00990" w:rsidRDefault="00236AD8" w:rsidP="00236AD8">
      <w:pPr>
        <w:pStyle w:val="Obyajntext"/>
        <w:jc w:val="both"/>
        <w:rPr>
          <w:rFonts w:ascii="Times New Roman" w:hAnsi="Times New Roman"/>
          <w:sz w:val="24"/>
          <w:lang w:val="sk-SK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494"/>
        <w:gridCol w:w="495"/>
      </w:tblGrid>
      <w:tr w:rsidR="00236AD8" w14:paraId="060B61BC" w14:textId="77777777" w:rsidTr="00530FBF">
        <w:trPr>
          <w:jc w:val="center"/>
        </w:trPr>
        <w:tc>
          <w:tcPr>
            <w:tcW w:w="8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519B04A1" w14:textId="77777777" w:rsidR="00236AD8" w:rsidRPr="00A00990" w:rsidRDefault="00236AD8" w:rsidP="00530FBF">
            <w:pPr>
              <w:rPr>
                <w:lang w:val="en-US"/>
              </w:rPr>
            </w:pPr>
            <w:r w:rsidRPr="00A00990">
              <w:rPr>
                <w:lang w:val="en-US"/>
              </w:rPr>
              <w:t>z-&gt;Z</w:t>
            </w:r>
          </w:p>
        </w:tc>
        <w:tc>
          <w:tcPr>
            <w:tcW w:w="494" w:type="dxa"/>
            <w:tcBorders>
              <w:left w:val="single" w:sz="12" w:space="0" w:color="auto"/>
              <w:bottom w:val="single" w:sz="12" w:space="0" w:color="auto"/>
            </w:tcBorders>
          </w:tcPr>
          <w:p w14:paraId="430D657C" w14:textId="77777777" w:rsidR="00236AD8" w:rsidRPr="00A00990" w:rsidRDefault="00236AD8" w:rsidP="00530FBF">
            <w:pPr>
              <w:rPr>
                <w:lang w:val="en-US"/>
              </w:rPr>
            </w:pPr>
            <w:r w:rsidRPr="00A00990">
              <w:rPr>
                <w:lang w:val="en-US"/>
              </w:rPr>
              <w:t>J</w:t>
            </w:r>
          </w:p>
        </w:tc>
        <w:tc>
          <w:tcPr>
            <w:tcW w:w="495" w:type="dxa"/>
            <w:tcBorders>
              <w:bottom w:val="single" w:sz="12" w:space="0" w:color="auto"/>
            </w:tcBorders>
          </w:tcPr>
          <w:p w14:paraId="73FB2D72" w14:textId="77777777" w:rsidR="00236AD8" w:rsidRPr="00A00990" w:rsidRDefault="00236AD8" w:rsidP="00530FBF">
            <w:pPr>
              <w:rPr>
                <w:lang w:val="en-US"/>
              </w:rPr>
            </w:pPr>
            <w:r w:rsidRPr="00A00990">
              <w:rPr>
                <w:lang w:val="en-US"/>
              </w:rPr>
              <w:t>K</w:t>
            </w:r>
          </w:p>
        </w:tc>
      </w:tr>
      <w:tr w:rsidR="00236AD8" w14:paraId="2B2C8C2B" w14:textId="77777777" w:rsidTr="00530FBF">
        <w:trPr>
          <w:jc w:val="center"/>
        </w:trPr>
        <w:tc>
          <w:tcPr>
            <w:tcW w:w="817" w:type="dxa"/>
            <w:tcBorders>
              <w:top w:val="single" w:sz="12" w:space="0" w:color="auto"/>
              <w:right w:val="single" w:sz="12" w:space="0" w:color="auto"/>
            </w:tcBorders>
          </w:tcPr>
          <w:p w14:paraId="7DB10B63" w14:textId="77777777" w:rsidR="00236AD8" w:rsidRPr="00A00990" w:rsidRDefault="00236AD8" w:rsidP="00530FBF">
            <w:pPr>
              <w:rPr>
                <w:lang w:val="en-US"/>
              </w:rPr>
            </w:pPr>
            <w:r w:rsidRPr="00A00990">
              <w:rPr>
                <w:lang w:val="en-US"/>
              </w:rPr>
              <w:t>0-&gt;0</w:t>
            </w:r>
          </w:p>
        </w:tc>
        <w:tc>
          <w:tcPr>
            <w:tcW w:w="494" w:type="dxa"/>
            <w:tcBorders>
              <w:top w:val="single" w:sz="12" w:space="0" w:color="auto"/>
              <w:left w:val="single" w:sz="12" w:space="0" w:color="auto"/>
            </w:tcBorders>
          </w:tcPr>
          <w:p w14:paraId="0C0EC79C" w14:textId="77777777" w:rsidR="00236AD8" w:rsidRPr="00A00990" w:rsidRDefault="00236AD8" w:rsidP="00530FBF">
            <w:pPr>
              <w:rPr>
                <w:lang w:val="en-US"/>
              </w:rPr>
            </w:pPr>
            <w:r w:rsidRPr="00A00990">
              <w:rPr>
                <w:lang w:val="en-US"/>
              </w:rPr>
              <w:t>0</w:t>
            </w:r>
          </w:p>
        </w:tc>
        <w:tc>
          <w:tcPr>
            <w:tcW w:w="495" w:type="dxa"/>
            <w:tcBorders>
              <w:top w:val="single" w:sz="12" w:space="0" w:color="auto"/>
            </w:tcBorders>
          </w:tcPr>
          <w:p w14:paraId="2E0C5BDA" w14:textId="77777777" w:rsidR="00236AD8" w:rsidRPr="00A00990" w:rsidRDefault="00236AD8" w:rsidP="00530FBF">
            <w:pPr>
              <w:rPr>
                <w:lang w:val="en-US"/>
              </w:rPr>
            </w:pPr>
            <w:r w:rsidRPr="00A00990">
              <w:rPr>
                <w:lang w:val="en-US"/>
              </w:rPr>
              <w:t>X</w:t>
            </w:r>
          </w:p>
        </w:tc>
      </w:tr>
      <w:tr w:rsidR="00236AD8" w14:paraId="74F0734C" w14:textId="77777777" w:rsidTr="00530FBF">
        <w:trPr>
          <w:jc w:val="center"/>
        </w:trPr>
        <w:tc>
          <w:tcPr>
            <w:tcW w:w="817" w:type="dxa"/>
            <w:tcBorders>
              <w:right w:val="single" w:sz="12" w:space="0" w:color="auto"/>
            </w:tcBorders>
          </w:tcPr>
          <w:p w14:paraId="670A1C85" w14:textId="77777777" w:rsidR="00236AD8" w:rsidRPr="00A00990" w:rsidRDefault="00236AD8" w:rsidP="00530FBF">
            <w:pPr>
              <w:rPr>
                <w:lang w:val="en-US"/>
              </w:rPr>
            </w:pPr>
            <w:r w:rsidRPr="00A00990">
              <w:rPr>
                <w:lang w:val="en-US"/>
              </w:rPr>
              <w:t>0-&gt;1</w:t>
            </w:r>
          </w:p>
        </w:tc>
        <w:tc>
          <w:tcPr>
            <w:tcW w:w="494" w:type="dxa"/>
            <w:tcBorders>
              <w:left w:val="single" w:sz="12" w:space="0" w:color="auto"/>
            </w:tcBorders>
          </w:tcPr>
          <w:p w14:paraId="09F4FE6D" w14:textId="77777777" w:rsidR="00236AD8" w:rsidRPr="00A00990" w:rsidRDefault="00236AD8" w:rsidP="00530FBF">
            <w:pPr>
              <w:rPr>
                <w:lang w:val="en-US"/>
              </w:rPr>
            </w:pPr>
            <w:r w:rsidRPr="00A00990">
              <w:rPr>
                <w:lang w:val="en-US"/>
              </w:rPr>
              <w:t>1</w:t>
            </w:r>
          </w:p>
        </w:tc>
        <w:tc>
          <w:tcPr>
            <w:tcW w:w="495" w:type="dxa"/>
          </w:tcPr>
          <w:p w14:paraId="16D1427D" w14:textId="77777777" w:rsidR="00236AD8" w:rsidRPr="00A00990" w:rsidRDefault="00236AD8" w:rsidP="00530FBF">
            <w:pPr>
              <w:rPr>
                <w:lang w:val="en-US"/>
              </w:rPr>
            </w:pPr>
            <w:r w:rsidRPr="00A00990">
              <w:rPr>
                <w:lang w:val="en-US"/>
              </w:rPr>
              <w:t>X</w:t>
            </w:r>
          </w:p>
        </w:tc>
      </w:tr>
      <w:tr w:rsidR="00236AD8" w14:paraId="30489F34" w14:textId="77777777" w:rsidTr="00530FBF">
        <w:trPr>
          <w:jc w:val="center"/>
        </w:trPr>
        <w:tc>
          <w:tcPr>
            <w:tcW w:w="817" w:type="dxa"/>
            <w:tcBorders>
              <w:right w:val="single" w:sz="12" w:space="0" w:color="auto"/>
            </w:tcBorders>
          </w:tcPr>
          <w:p w14:paraId="47842C29" w14:textId="77777777" w:rsidR="00236AD8" w:rsidRPr="00A00990" w:rsidRDefault="00236AD8" w:rsidP="00530FBF">
            <w:pPr>
              <w:rPr>
                <w:lang w:val="en-US"/>
              </w:rPr>
            </w:pPr>
            <w:r w:rsidRPr="00A00990">
              <w:rPr>
                <w:lang w:val="en-US"/>
              </w:rPr>
              <w:t>1-&gt;</w:t>
            </w:r>
            <w:r w:rsidRPr="00A00990">
              <w:rPr>
                <w:b/>
                <w:u w:val="single"/>
                <w:lang w:val="en-US"/>
              </w:rPr>
              <w:t>0</w:t>
            </w:r>
          </w:p>
        </w:tc>
        <w:tc>
          <w:tcPr>
            <w:tcW w:w="494" w:type="dxa"/>
            <w:tcBorders>
              <w:left w:val="single" w:sz="12" w:space="0" w:color="auto"/>
            </w:tcBorders>
          </w:tcPr>
          <w:p w14:paraId="349EFCFC" w14:textId="77777777" w:rsidR="00236AD8" w:rsidRPr="00A00990" w:rsidRDefault="00236AD8" w:rsidP="00530FBF">
            <w:pPr>
              <w:rPr>
                <w:lang w:val="en-US"/>
              </w:rPr>
            </w:pPr>
            <w:r w:rsidRPr="00A00990">
              <w:rPr>
                <w:lang w:val="en-US"/>
              </w:rPr>
              <w:t>X</w:t>
            </w:r>
          </w:p>
        </w:tc>
        <w:tc>
          <w:tcPr>
            <w:tcW w:w="495" w:type="dxa"/>
          </w:tcPr>
          <w:p w14:paraId="525C0C17" w14:textId="77777777" w:rsidR="00236AD8" w:rsidRPr="00A00990" w:rsidRDefault="00236AD8" w:rsidP="00530FBF">
            <w:pPr>
              <w:rPr>
                <w:b/>
                <w:u w:val="single"/>
                <w:lang w:val="en-US"/>
              </w:rPr>
            </w:pPr>
            <w:r w:rsidRPr="00A00990">
              <w:rPr>
                <w:b/>
                <w:u w:val="single"/>
                <w:lang w:val="en-US"/>
              </w:rPr>
              <w:t>1</w:t>
            </w:r>
          </w:p>
        </w:tc>
      </w:tr>
      <w:tr w:rsidR="00236AD8" w14:paraId="7B2FA91B" w14:textId="77777777" w:rsidTr="00530FBF">
        <w:trPr>
          <w:jc w:val="center"/>
        </w:trPr>
        <w:tc>
          <w:tcPr>
            <w:tcW w:w="817" w:type="dxa"/>
            <w:tcBorders>
              <w:right w:val="single" w:sz="12" w:space="0" w:color="auto"/>
            </w:tcBorders>
          </w:tcPr>
          <w:p w14:paraId="6D10675A" w14:textId="77777777" w:rsidR="00236AD8" w:rsidRPr="00A00990" w:rsidRDefault="00236AD8" w:rsidP="00530FBF">
            <w:pPr>
              <w:rPr>
                <w:lang w:val="en-US"/>
              </w:rPr>
            </w:pPr>
            <w:r w:rsidRPr="00A00990">
              <w:rPr>
                <w:lang w:val="en-US"/>
              </w:rPr>
              <w:t>1-&gt;</w:t>
            </w:r>
            <w:r w:rsidRPr="00A00990">
              <w:rPr>
                <w:b/>
                <w:u w:val="single"/>
                <w:lang w:val="en-US"/>
              </w:rPr>
              <w:t>1</w:t>
            </w:r>
          </w:p>
        </w:tc>
        <w:tc>
          <w:tcPr>
            <w:tcW w:w="494" w:type="dxa"/>
            <w:tcBorders>
              <w:left w:val="single" w:sz="12" w:space="0" w:color="auto"/>
            </w:tcBorders>
          </w:tcPr>
          <w:p w14:paraId="2959E341" w14:textId="77777777" w:rsidR="00236AD8" w:rsidRPr="00A00990" w:rsidRDefault="00236AD8" w:rsidP="00530FBF">
            <w:pPr>
              <w:rPr>
                <w:lang w:val="en-US"/>
              </w:rPr>
            </w:pPr>
            <w:r w:rsidRPr="00A00990">
              <w:rPr>
                <w:lang w:val="en-US"/>
              </w:rPr>
              <w:t>X</w:t>
            </w:r>
          </w:p>
        </w:tc>
        <w:tc>
          <w:tcPr>
            <w:tcW w:w="495" w:type="dxa"/>
          </w:tcPr>
          <w:p w14:paraId="786FFC51" w14:textId="77777777" w:rsidR="00236AD8" w:rsidRPr="00A00990" w:rsidRDefault="00236AD8" w:rsidP="00530FBF">
            <w:pPr>
              <w:rPr>
                <w:b/>
                <w:u w:val="single"/>
                <w:lang w:val="en-US"/>
              </w:rPr>
            </w:pPr>
            <w:r w:rsidRPr="00A00990">
              <w:rPr>
                <w:b/>
                <w:u w:val="single"/>
                <w:lang w:val="en-US"/>
              </w:rPr>
              <w:t>0</w:t>
            </w:r>
          </w:p>
        </w:tc>
      </w:tr>
    </w:tbl>
    <w:p w14:paraId="6E777069" w14:textId="2C876411" w:rsidR="00236AD8" w:rsidRDefault="00236AD8" w:rsidP="00236AD8">
      <w:pPr>
        <w:pStyle w:val="Obyajntext"/>
        <w:rPr>
          <w:rFonts w:ascii="Times New Roman" w:hAnsi="Times New Roman"/>
          <w:b/>
          <w:sz w:val="24"/>
          <w:lang w:val="sk-SK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39"/>
        <w:gridCol w:w="245"/>
        <w:gridCol w:w="1489"/>
        <w:gridCol w:w="1489"/>
        <w:gridCol w:w="1490"/>
        <w:gridCol w:w="1490"/>
      </w:tblGrid>
      <w:tr w:rsidR="00236AD8" w14:paraId="27CA8152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772052DE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2E18100D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6C2C90DF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04BEA62A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20F94325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591AA86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047A67B" w14:textId="77777777" w:rsidR="00236AD8" w:rsidRDefault="00236AD8" w:rsidP="00530FBF">
            <w:pPr>
              <w:rPr>
                <w:lang w:val="en-US"/>
              </w:rPr>
            </w:pPr>
          </w:p>
        </w:tc>
      </w:tr>
      <w:tr w:rsidR="00236AD8" w14:paraId="719EDFCD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1ECFE8F4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29289B07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15D032D6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6F3B06AB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67BC089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4962FB3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0B09707" w14:textId="77777777" w:rsidR="00236AD8" w:rsidRDefault="00236AD8" w:rsidP="00530FBF">
            <w:pPr>
              <w:rPr>
                <w:lang w:val="en-US"/>
              </w:rPr>
            </w:pPr>
          </w:p>
        </w:tc>
      </w:tr>
      <w:tr w:rsidR="00236AD8" w14:paraId="5AD9C7E1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76FCA9C4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5609AC6D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4C28C4E9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53170D63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36697AA3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079299BB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1E205E99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</w:tr>
      <w:tr w:rsidR="00236AD8" w14:paraId="68CB5400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FD5FAB2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7EFF7772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29964920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05801C15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1EC201BC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13C9544E" w14:textId="77777777" w:rsidR="00236AD8" w:rsidRDefault="00236AD8" w:rsidP="00530FBF">
            <w:pPr>
              <w:rPr>
                <w:lang w:val="en-US"/>
              </w:rPr>
            </w:pPr>
            <w:del w:id="367" w:author="Kristián Červenka" w:date="2022-10-22T20:56:00Z">
              <w: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6A23B8DF" wp14:editId="77782AC9">
                        <wp:simplePos x="0" y="0"/>
                        <wp:positionH relativeFrom="column">
                          <wp:posOffset>-47625</wp:posOffset>
                        </wp:positionH>
                        <wp:positionV relativeFrom="paragraph">
                          <wp:posOffset>17780</wp:posOffset>
                        </wp:positionV>
                        <wp:extent cx="228600" cy="333375"/>
                        <wp:effectExtent l="12700" t="12700" r="12700" b="9525"/>
                        <wp:wrapNone/>
                        <wp:docPr id="12" name="AutoShape 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28600" cy="333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accent1">
                                    <a:lumMod val="100000"/>
                                    <a:lumOff val="0"/>
                                    <a:alpha val="0"/>
                                  </a:schemeClr>
                                </a:solidFill>
                                <a:ln w="38100">
                                  <a:solidFill>
                                    <a:schemeClr val="tx2">
                                      <a:lumMod val="20000"/>
                                      <a:lumOff val="8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chemeClr val="accent1">
                                            <a:lumMod val="50000"/>
                                            <a:lumOff val="0"/>
                                            <a:alpha val="5000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oundrect w14:anchorId="60711209" id="AutoShape 9" o:spid="_x0000_s1026" style="position:absolute;margin-left:-3.75pt;margin-top:1.4pt;width:18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" fillcolor="#4472c4 [3204]" strokecolor="#d5dce4 [671]" strokeweight="3pt">
                        <v:fill opacity="0"/>
                        <v:shadow color="#1f3763 [1604]" opacity=".5" offset="1pt"/>
                        <v:path arrowok="t"/>
                      </v:roundrect>
                    </w:pict>
                  </mc:Fallback>
                </mc:AlternateContent>
              </w:r>
            </w:del>
            <w:ins w:id="368" w:author="Kristián Červenka" w:date="2022-10-22T20:56:00Z">
              <w:r>
                <w:rPr>
                  <w:lang w:val="en-US"/>
                </w:rPr>
                <w:t>0</w:t>
              </w:r>
            </w:ins>
            <w:del w:id="369" w:author="Kristián Červenka" w:date="2022-10-22T20:56:00Z">
              <w:r w:rsidDel="002F6437">
                <w:rPr>
                  <w:lang w:val="en-US"/>
                </w:rPr>
                <w:delText>1</w:delText>
              </w:r>
            </w:del>
          </w:p>
        </w:tc>
        <w:tc>
          <w:tcPr>
            <w:tcW w:w="1490" w:type="dxa"/>
          </w:tcPr>
          <w:p w14:paraId="2DB3E0FF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36AD8" w14:paraId="0FF529C3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5B627B22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C1AC035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594CB0EE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6E2C8814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3D6D5D81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27A8E99E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16171E61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36AD8" w14:paraId="793B62A8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B4FCBFF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F51CB47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0FF0543D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11DC5BCA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4DBA0DA1" w14:textId="3FBE0E50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75A9AAA2" w14:textId="7937D778" w:rsidR="00236AD8" w:rsidRDefault="00467057" w:rsidP="00530FBF">
            <w:pPr>
              <w:rPr>
                <w:lang w:val="en-US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C862B67" wp14:editId="602E9B49">
                      <wp:simplePos x="0" y="0"/>
                      <wp:positionH relativeFrom="column">
                        <wp:posOffset>-68024</wp:posOffset>
                      </wp:positionH>
                      <wp:positionV relativeFrom="paragraph">
                        <wp:posOffset>13335</wp:posOffset>
                      </wp:positionV>
                      <wp:extent cx="977900" cy="266700"/>
                      <wp:effectExtent l="12700" t="12700" r="12700" b="12700"/>
                      <wp:wrapNone/>
                      <wp:docPr id="14" name="Zaoblený obdĺžnik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0" cy="26670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3E4946B" id="Zaoblený obdĺžnik 14" o:spid="_x0000_s1026" style="position:absolute;margin-left:-5.35pt;margin-top:1.05pt;width:77pt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" filled="f" strokecolor="#2f5496 [2404]" strokeweight="2.25pt">
                      <v:stroke joinstyle="miter"/>
                    </v:roundrect>
                  </w:pict>
                </mc:Fallback>
              </mc:AlternateContent>
            </w:r>
            <w:r w:rsidR="00236AD8"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0903FE31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36AD8" w14:paraId="665BCE63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644C475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731BF67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5A88B8D8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4A281BEC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7FC40452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1DE6CAF5" w14:textId="778C3679" w:rsidR="00236AD8" w:rsidRDefault="00236AD8" w:rsidP="00530FBF">
            <w:pPr>
              <w:rPr>
                <w:lang w:val="en-US"/>
              </w:rPr>
            </w:pPr>
            <w:ins w:id="370" w:author="Kristián Červenka" w:date="2022-10-22T20:56:00Z">
              <w:r>
                <w:rPr>
                  <w:lang w:val="en-US"/>
                </w:rPr>
                <w:t>1</w:t>
              </w:r>
            </w:ins>
            <w:del w:id="371" w:author="Kristián Červenka" w:date="2022-10-22T20:56:00Z">
              <w:r w:rsidDel="002F6437">
                <w:rPr>
                  <w:lang w:val="en-US"/>
                </w:rPr>
                <w:delText>0</w:delText>
              </w:r>
            </w:del>
          </w:p>
        </w:tc>
        <w:tc>
          <w:tcPr>
            <w:tcW w:w="1490" w:type="dxa"/>
          </w:tcPr>
          <w:p w14:paraId="3A04D493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B0994A3" w14:textId="6E977409" w:rsidR="00236AD8" w:rsidRPr="005A1B97" w:rsidRDefault="00236AD8" w:rsidP="00236AD8">
      <w:pPr>
        <w:pStyle w:val="Obyajntext"/>
        <w:rPr>
          <w:rFonts w:ascii="Times New Roman" w:hAnsi="Times New Roman"/>
          <w:i/>
          <w:sz w:val="24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J</m:t>
          </m:r>
          <m:r>
            <w:rPr>
              <w:rFonts w:ascii="Cambria Math" w:hAnsi="Cambria Math"/>
              <w:sz w:val="24"/>
            </w:rPr>
            <m:t>1=X.Z2.Z3</m:t>
          </m:r>
        </m:oMath>
      </m:oMathPara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39"/>
        <w:gridCol w:w="245"/>
        <w:gridCol w:w="1489"/>
        <w:gridCol w:w="1489"/>
        <w:gridCol w:w="1490"/>
        <w:gridCol w:w="1490"/>
      </w:tblGrid>
      <w:tr w:rsidR="00236AD8" w14:paraId="166576F4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99827E6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0D3F97F9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5BB5D0C5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691700F0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28BDC31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A8B17F2" w14:textId="24EAF29F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5227815" w14:textId="77777777" w:rsidR="00236AD8" w:rsidRDefault="00236AD8" w:rsidP="00530FBF">
            <w:pPr>
              <w:rPr>
                <w:lang w:val="en-US"/>
              </w:rPr>
            </w:pPr>
          </w:p>
        </w:tc>
      </w:tr>
      <w:tr w:rsidR="00236AD8" w14:paraId="1EF6B2A3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D912064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53948D8B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0506F8F2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77892185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2D7E1B4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EFA8FEF" w14:textId="682D4F88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D7079A0" w14:textId="77777777" w:rsidR="00236AD8" w:rsidRDefault="00236AD8" w:rsidP="00530FBF">
            <w:pPr>
              <w:rPr>
                <w:lang w:val="en-US"/>
              </w:rPr>
            </w:pPr>
          </w:p>
        </w:tc>
      </w:tr>
      <w:tr w:rsidR="00236AD8" w14:paraId="53F152EB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792FE3F0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3D486E64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1EBFC414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3DD1ED43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3987ED72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2EACFA8B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3D146EF4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</w:tr>
      <w:tr w:rsidR="00236AD8" w14:paraId="56C89CAD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C06D7C3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5D903E3D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01B0814E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6B5D4A53" w14:textId="77777777" w:rsidR="00236AD8" w:rsidRDefault="00236AD8" w:rsidP="00530FBF">
            <w:pPr>
              <w:rPr>
                <w:lang w:val="en-US"/>
              </w:rPr>
            </w:pPr>
            <w:del w:id="372" w:author="Kristián Červenka" w:date="2022-10-22T20:57:00Z">
              <w:r>
                <mc:AlternateContent>
                  <mc:Choice Requires="wps">
                    <w:drawing>
                      <wp:anchor distT="0" distB="0" distL="114300" distR="114300" simplePos="0" relativeHeight="251661312" behindDoc="0" locked="0" layoutInCell="1" allowOverlap="1" wp14:anchorId="580E50D0" wp14:editId="383F15B4">
                        <wp:simplePos x="0" y="0"/>
                        <wp:positionH relativeFrom="column">
                          <wp:posOffset>-42545</wp:posOffset>
                        </wp:positionH>
                        <wp:positionV relativeFrom="paragraph">
                          <wp:posOffset>10795</wp:posOffset>
                        </wp:positionV>
                        <wp:extent cx="3582670" cy="685800"/>
                        <wp:effectExtent l="12700" t="12700" r="11430" b="12700"/>
                        <wp:wrapNone/>
                        <wp:docPr id="11" name="AutoShape 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3582670" cy="6858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accent1">
                                    <a:lumMod val="100000"/>
                                    <a:lumOff val="0"/>
                                    <a:alpha val="0"/>
                                  </a:schemeClr>
                                </a:solidFill>
                                <a:ln w="38100">
                                  <a:solidFill>
                                    <a:schemeClr val="bg2">
                                      <a:lumMod val="9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chemeClr val="accent1">
                                            <a:lumMod val="50000"/>
                                            <a:lumOff val="0"/>
                                            <a:alpha val="5000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oundrect w14:anchorId="4D863D0F" id="AutoShape 8" o:spid="_x0000_s1026" style="position:absolute;margin-left:-3.35pt;margin-top:.85pt;width:282.1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" fillcolor="#4472c4 [3204]" strokecolor="#cfcdcd [2894]" strokeweight="3pt">
                        <v:fill opacity="0"/>
                        <v:shadow color="#1f3763 [1604]" opacity=".5" offset="1pt"/>
                        <v:path arrowok="t"/>
                      </v:roundrect>
                    </w:pict>
                  </mc:Fallback>
                </mc:AlternateContent>
              </w:r>
            </w:del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74F94CCF" w14:textId="2D6C4872" w:rsidR="00236AD8" w:rsidRDefault="00467057" w:rsidP="00530FBF">
            <w:pPr>
              <w:rPr>
                <w:lang w:val="en-US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E241827" wp14:editId="25FC1F73">
                      <wp:simplePos x="0" y="0"/>
                      <wp:positionH relativeFrom="column">
                        <wp:posOffset>877100</wp:posOffset>
                      </wp:positionH>
                      <wp:positionV relativeFrom="paragraph">
                        <wp:posOffset>20489</wp:posOffset>
                      </wp:positionV>
                      <wp:extent cx="1859386" cy="248285"/>
                      <wp:effectExtent l="0" t="0" r="7620" b="18415"/>
                      <wp:wrapNone/>
                      <wp:docPr id="17" name="Zaoblený obdĺžnik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9386" cy="24828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B374E69" id="Zaoblený obdĺžnik 17" o:spid="_x0000_s1026" style="position:absolute;margin-left:69.05pt;margin-top:1.6pt;width:146.4pt;height:19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" filled="f" strokecolor="#538135 [2409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2989714" wp14:editId="3B678823">
                      <wp:simplePos x="0" y="0"/>
                      <wp:positionH relativeFrom="column">
                        <wp:posOffset>-55410</wp:posOffset>
                      </wp:positionH>
                      <wp:positionV relativeFrom="paragraph">
                        <wp:posOffset>20489</wp:posOffset>
                      </wp:positionV>
                      <wp:extent cx="1861264" cy="248890"/>
                      <wp:effectExtent l="0" t="0" r="18415" b="18415"/>
                      <wp:wrapNone/>
                      <wp:docPr id="16" name="Zaoblený obdĺžnik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1264" cy="24889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4E5359F" id="Zaoblený obdĺžnik 16" o:spid="_x0000_s1026" style="position:absolute;margin-left:-4.35pt;margin-top:1.6pt;width:146.55pt;height:19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" filled="f" strokecolor="#c45911 [2405]" strokeweight="1pt">
                      <v:stroke joinstyle="miter"/>
                    </v:roundrect>
                  </w:pict>
                </mc:Fallback>
              </mc:AlternateContent>
            </w:r>
            <w:r w:rsidR="00236AD8"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1B049F4E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1B6041CA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36AD8" w:rsidRPr="00467057" w14:paraId="27245363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92F7ED3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E2146A8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3DA08B59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530EB9E3" w14:textId="77777777" w:rsidR="00236AD8" w:rsidRDefault="00236AD8" w:rsidP="00530FBF">
            <w:pPr>
              <w:rPr>
                <w:lang w:val="en-US"/>
              </w:rPr>
            </w:pPr>
            <w:ins w:id="373" w:author="Kristián Červenka" w:date="2022-10-22T20:57:00Z">
              <w:r>
                <w:rPr>
                  <w:lang w:val="en-US"/>
                </w:rPr>
                <w:t>0</w:t>
              </w:r>
            </w:ins>
            <w:del w:id="374" w:author="Kristián Červenka" w:date="2022-10-22T20:57:00Z">
              <w:r w:rsidDel="002F6437">
                <w:rPr>
                  <w:lang w:val="en-US"/>
                </w:rPr>
                <w:delText>1</w:delText>
              </w:r>
            </w:del>
          </w:p>
        </w:tc>
        <w:tc>
          <w:tcPr>
            <w:tcW w:w="1489" w:type="dxa"/>
          </w:tcPr>
          <w:p w14:paraId="76FE0A29" w14:textId="77777777" w:rsidR="00236AD8" w:rsidRDefault="00236AD8" w:rsidP="00530FBF">
            <w:pPr>
              <w:rPr>
                <w:lang w:val="en-US"/>
              </w:rPr>
            </w:pPr>
            <w:ins w:id="375" w:author="Kristián Červenka" w:date="2022-10-22T20:57:00Z">
              <w:r>
                <w:rPr>
                  <w:lang w:val="en-US"/>
                </w:rPr>
                <w:t>1</w:t>
              </w:r>
            </w:ins>
            <w:del w:id="376" w:author="Kristián Červenka" w:date="2022-10-22T20:57:00Z">
              <w:r w:rsidDel="002F6437">
                <w:rPr>
                  <w:lang w:val="en-US"/>
                </w:rPr>
                <w:delText>X</w:delText>
              </w:r>
            </w:del>
          </w:p>
        </w:tc>
        <w:tc>
          <w:tcPr>
            <w:tcW w:w="1490" w:type="dxa"/>
          </w:tcPr>
          <w:p w14:paraId="0AD8B8CA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3735D475" w14:textId="77777777" w:rsidR="00236AD8" w:rsidRDefault="00236AD8" w:rsidP="00530FBF">
            <w:pPr>
              <w:rPr>
                <w:lang w:val="en-US"/>
              </w:rPr>
            </w:pPr>
            <w:ins w:id="377" w:author="Kristián Červenka" w:date="2022-10-22T20:57:00Z">
              <w:r>
                <w:rPr>
                  <w:lang w:val="en-US"/>
                </w:rPr>
                <w:t>1</w:t>
              </w:r>
            </w:ins>
            <w:del w:id="378" w:author="Kristián Červenka" w:date="2022-10-22T20:57:00Z">
              <w:r w:rsidDel="002F6437">
                <w:rPr>
                  <w:lang w:val="en-US"/>
                </w:rPr>
                <w:delText>X</w:delText>
              </w:r>
            </w:del>
          </w:p>
        </w:tc>
      </w:tr>
      <w:tr w:rsidR="00236AD8" w14:paraId="6B1246EA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9FD05C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90939A2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41F4B805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64446C2F" w14:textId="1C86EEC8" w:rsidR="00236AD8" w:rsidRDefault="00467057" w:rsidP="00530FBF">
            <w:pPr>
              <w:rPr>
                <w:lang w:val="en-US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F8329D9" wp14:editId="6F1B016C">
                      <wp:simplePos x="0" y="0"/>
                      <wp:positionH relativeFrom="column">
                        <wp:posOffset>-64598</wp:posOffset>
                      </wp:positionH>
                      <wp:positionV relativeFrom="paragraph">
                        <wp:posOffset>1270</wp:posOffset>
                      </wp:positionV>
                      <wp:extent cx="838651" cy="281354"/>
                      <wp:effectExtent l="0" t="0" r="12700" b="10795"/>
                      <wp:wrapNone/>
                      <wp:docPr id="15" name="Zaoblený obdĺžnik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651" cy="281354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BB604C1" id="Zaoblený obdĺžnik 15" o:spid="_x0000_s1026" style="position:absolute;margin-left:-5.1pt;margin-top:.1pt;width:66.05pt;height:22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&#13;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236AD8"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14:paraId="2FF73525" w14:textId="77777777" w:rsidR="00236AD8" w:rsidRDefault="00236AD8" w:rsidP="00530FBF">
            <w:pPr>
              <w:rPr>
                <w:lang w:val="en-US"/>
              </w:rPr>
            </w:pPr>
            <w:ins w:id="379" w:author="Kristián Červenka" w:date="2022-10-22T20:57:00Z">
              <w:r>
                <w:rPr>
                  <w:lang w:val="en-US"/>
                </w:rPr>
                <w:t>0</w:t>
              </w:r>
            </w:ins>
            <w:del w:id="380" w:author="Kristián Červenka" w:date="2022-10-22T20:57:00Z">
              <w:r w:rsidDel="002F6437">
                <w:rPr>
                  <w:lang w:val="en-US"/>
                </w:rPr>
                <w:delText>X</w:delText>
              </w:r>
            </w:del>
          </w:p>
        </w:tc>
        <w:tc>
          <w:tcPr>
            <w:tcW w:w="1490" w:type="dxa"/>
          </w:tcPr>
          <w:p w14:paraId="39BE9FC3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6103D514" w14:textId="77777777" w:rsidR="00236AD8" w:rsidRDefault="00236AD8" w:rsidP="00530FBF">
            <w:pPr>
              <w:rPr>
                <w:lang w:val="en-US"/>
              </w:rPr>
            </w:pPr>
            <w:ins w:id="381" w:author="Kristián Červenka" w:date="2022-10-22T20:57:00Z">
              <w:r>
                <w:rPr>
                  <w:lang w:val="en-US"/>
                </w:rPr>
                <w:t>0</w:t>
              </w:r>
            </w:ins>
            <w:del w:id="382" w:author="Kristián Červenka" w:date="2022-10-22T20:57:00Z">
              <w:r w:rsidDel="002F6437">
                <w:rPr>
                  <w:lang w:val="en-US"/>
                </w:rPr>
                <w:delText>X</w:delText>
              </w:r>
            </w:del>
          </w:p>
        </w:tc>
      </w:tr>
      <w:tr w:rsidR="00236AD8" w14:paraId="5F0D56FD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37795E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637D673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072AE8AD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142CE1BC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18DC9535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6154D6A9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0EBC0B62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1DCEFE15" w14:textId="47A4B8C3" w:rsidR="00236AD8" w:rsidRPr="005A1B97" w:rsidRDefault="00236AD8" w:rsidP="00236AD8">
      <w:pPr>
        <w:pStyle w:val="Obyajntext"/>
        <w:jc w:val="center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K1=X.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Z2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Z3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+ Z2.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X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+Z3.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X</m:t>
              </m:r>
            </m:e>
          </m:acc>
        </m:oMath>
      </m:oMathPara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83"/>
        <w:gridCol w:w="245"/>
        <w:gridCol w:w="1489"/>
        <w:gridCol w:w="1489"/>
        <w:gridCol w:w="1490"/>
        <w:gridCol w:w="1490"/>
      </w:tblGrid>
      <w:tr w:rsidR="00236AD8" w14:paraId="0F45827D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28F61AC3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46D67FC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743AEA69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133FC35F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1036C57E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0432C2C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C024CB4" w14:textId="77777777" w:rsidR="00236AD8" w:rsidRDefault="00236AD8" w:rsidP="00530FBF">
            <w:pPr>
              <w:rPr>
                <w:lang w:val="en-US"/>
              </w:rPr>
            </w:pPr>
          </w:p>
        </w:tc>
      </w:tr>
      <w:tr w:rsidR="00236AD8" w14:paraId="7BC28FC0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78ABBADE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6F2CBF19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22AC0404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C22D084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EA6213C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655C6FF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3C01A6E" w14:textId="77777777" w:rsidR="00236AD8" w:rsidRDefault="00236AD8" w:rsidP="00530FBF">
            <w:pPr>
              <w:rPr>
                <w:lang w:val="en-US"/>
              </w:rPr>
            </w:pPr>
          </w:p>
        </w:tc>
      </w:tr>
      <w:tr w:rsidR="00236AD8" w14:paraId="7484B6C9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7211B5E1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C7B5FC4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1415B2C1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1F7753B5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3FD30612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1D9CA6AD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1DB2EEED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</w:tr>
      <w:tr w:rsidR="00236AD8" w14:paraId="7CC21F28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2265422B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1A83CEC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4E35E048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03EA0CFE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45010FCA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54C795F8" w14:textId="40212325" w:rsidR="00236AD8" w:rsidRDefault="00236AD8" w:rsidP="00530FBF">
            <w:pPr>
              <w:rPr>
                <w:lang w:val="en-US"/>
              </w:rPr>
            </w:pPr>
            <w:del w:id="383" w:author="Kristián Červenka" w:date="2022-10-22T20:57:00Z">
              <w:r>
                <mc:AlternateContent>
                  <mc:Choice Requires="wps">
                    <w:drawing>
                      <wp:anchor distT="0" distB="0" distL="114300" distR="114300" simplePos="0" relativeHeight="251662336" behindDoc="0" locked="0" layoutInCell="1" allowOverlap="1" wp14:anchorId="67306192" wp14:editId="1519995E">
                        <wp:simplePos x="0" y="0"/>
                        <wp:positionH relativeFrom="column">
                          <wp:posOffset>-47625</wp:posOffset>
                        </wp:positionH>
                        <wp:positionV relativeFrom="paragraph">
                          <wp:posOffset>12065</wp:posOffset>
                        </wp:positionV>
                        <wp:extent cx="1638300" cy="323850"/>
                        <wp:effectExtent l="12700" t="12700" r="12700" b="19050"/>
                        <wp:wrapNone/>
                        <wp:docPr id="10" name="AutoShape 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638300" cy="32385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accent1">
                                    <a:lumMod val="100000"/>
                                    <a:lumOff val="0"/>
                                    <a:alpha val="0"/>
                                  </a:schemeClr>
                                </a:solidFill>
                                <a:ln w="38100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chemeClr val="accent1">
                                            <a:lumMod val="50000"/>
                                            <a:lumOff val="0"/>
                                            <a:alpha val="5000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oundrect w14:anchorId="6F0BB983" id="AutoShape 7" o:spid="_x0000_s1026" style="position:absolute;margin-left:-3.75pt;margin-top:.95pt;width:129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" fillcolor="#4472c4 [3204]" strokecolor="#d9e2f3 [660]" strokeweight="3pt">
                        <v:fill opacity="0"/>
                        <v:shadow color="#1f3763 [1604]" opacity=".5" offset="1pt"/>
                        <v:path arrowok="t"/>
                      </v:roundrect>
                    </w:pict>
                  </mc:Fallback>
                </mc:AlternateContent>
              </w:r>
            </w:del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07D11FEB" w14:textId="524E2126" w:rsidR="00236AD8" w:rsidRDefault="00467057" w:rsidP="00530FBF">
            <w:pPr>
              <w:rPr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50EA168" wp14:editId="4685EC44">
                      <wp:simplePos x="0" y="0"/>
                      <wp:positionH relativeFrom="column">
                        <wp:posOffset>-993019</wp:posOffset>
                      </wp:positionH>
                      <wp:positionV relativeFrom="paragraph">
                        <wp:posOffset>2540</wp:posOffset>
                      </wp:positionV>
                      <wp:extent cx="1821406" cy="129856"/>
                      <wp:effectExtent l="0" t="0" r="7620" b="10160"/>
                      <wp:wrapNone/>
                      <wp:docPr id="18" name="Zaoblený obdĺžnik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1406" cy="129856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834F2C1" id="Zaoblený obdĺžnik 18" o:spid="_x0000_s1026" style="position:absolute;margin-left:-78.2pt;margin-top:.2pt;width:143.4pt;height:10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" filled="f" strokecolor="#00b0f0" strokeweight="1pt">
                      <v:stroke joinstyle="miter"/>
                    </v:roundrect>
                  </w:pict>
                </mc:Fallback>
              </mc:AlternateContent>
            </w:r>
            <w:r w:rsidR="00236AD8">
              <w:rPr>
                <w:lang w:val="en-US"/>
              </w:rPr>
              <w:t>1</w:t>
            </w:r>
          </w:p>
        </w:tc>
      </w:tr>
      <w:tr w:rsidR="00236AD8" w14:paraId="415341D5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E3248DA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A21AED6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693D00D6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6455FB50" w14:textId="77777777" w:rsidR="00236AD8" w:rsidRDefault="00236AD8" w:rsidP="00530FBF">
            <w:pPr>
              <w:rPr>
                <w:lang w:val="en-US"/>
              </w:rPr>
            </w:pPr>
            <w:del w:id="384" w:author="Kristián Červenka" w:date="2022-10-22T20:57:00Z">
              <w:r>
                <mc:AlternateContent>
                  <mc:Choice Requires="wps">
                    <w:drawing>
                      <wp:anchor distT="0" distB="0" distL="114300" distR="114300" simplePos="0" relativeHeight="251663360" behindDoc="0" locked="0" layoutInCell="1" allowOverlap="1" wp14:anchorId="3D375F6C" wp14:editId="10549644">
                        <wp:simplePos x="0" y="0"/>
                        <wp:positionH relativeFrom="column">
                          <wp:posOffset>-42545</wp:posOffset>
                        </wp:positionH>
                        <wp:positionV relativeFrom="paragraph">
                          <wp:posOffset>159385</wp:posOffset>
                        </wp:positionV>
                        <wp:extent cx="3524250" cy="180975"/>
                        <wp:effectExtent l="12700" t="12700" r="19050" b="9525"/>
                        <wp:wrapNone/>
                        <wp:docPr id="9" name="AutoShape 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3524250" cy="1809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accent2">
                                    <a:lumMod val="100000"/>
                                    <a:lumOff val="0"/>
                                    <a:alpha val="0"/>
                                  </a:schemeClr>
                                </a:solidFill>
                                <a:ln w="38100">
                                  <a:solidFill>
                                    <a:srgbClr val="FFFF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chemeClr val="accent2">
                                            <a:lumMod val="50000"/>
                                            <a:lumOff val="0"/>
                                            <a:alpha val="5000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oundrect w14:anchorId="621F81CE" id="AutoShape 6" o:spid="_x0000_s1026" style="position:absolute;margin-left:-3.35pt;margin-top:12.55pt;width:277.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" fillcolor="#ed7d31 [3205]" strokecolor="yellow" strokeweight="3pt">
                        <v:fill opacity="0"/>
                        <v:shadow color="#823b0b [1605]" opacity=".5" offset="1pt"/>
                        <v:path arrowok="t"/>
                      </v:roundrect>
                    </w:pict>
                  </mc:Fallback>
                </mc:AlternateContent>
              </w:r>
            </w:del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519729A4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2F2562E7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48500817" w14:textId="2B5F2C5B" w:rsidR="00236AD8" w:rsidRDefault="00236AD8" w:rsidP="00530FBF">
            <w:pPr>
              <w:rPr>
                <w:lang w:val="en-US"/>
              </w:rPr>
            </w:pPr>
            <w:ins w:id="385" w:author="Kristián Červenka" w:date="2022-10-22T20:57:00Z">
              <w:r>
                <w:rPr>
                  <w:lang w:val="en-US"/>
                </w:rPr>
                <w:t>0</w:t>
              </w:r>
            </w:ins>
            <w:del w:id="386" w:author="Kristián Červenka" w:date="2022-10-22T20:57:00Z">
              <w:r w:rsidDel="002F6437">
                <w:rPr>
                  <w:lang w:val="en-US"/>
                </w:rPr>
                <w:delText>X</w:delText>
              </w:r>
            </w:del>
          </w:p>
        </w:tc>
      </w:tr>
      <w:tr w:rsidR="00236AD8" w14:paraId="3CD62713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2115C4D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F0EBA3B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530B557B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74DB26AC" w14:textId="77777777" w:rsidR="00236AD8" w:rsidRDefault="00236AD8" w:rsidP="00530FBF">
            <w:pPr>
              <w:rPr>
                <w:lang w:val="en-US"/>
              </w:rPr>
            </w:pPr>
            <w:ins w:id="387" w:author="Kristián Červenka" w:date="2022-10-22T20:57:00Z">
              <w:r>
                <w:rPr>
                  <w:lang w:val="en-US"/>
                </w:rPr>
                <w:t>0</w:t>
              </w:r>
            </w:ins>
            <w:del w:id="388" w:author="Kristián Červenka" w:date="2022-10-22T20:57:00Z">
              <w:r w:rsidDel="002F6437">
                <w:rPr>
                  <w:lang w:val="en-US"/>
                </w:rPr>
                <w:delText>1</w:delText>
              </w:r>
            </w:del>
          </w:p>
        </w:tc>
        <w:tc>
          <w:tcPr>
            <w:tcW w:w="1489" w:type="dxa"/>
          </w:tcPr>
          <w:p w14:paraId="16679045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1E165D3E" w14:textId="21A2CC4D" w:rsidR="00236AD8" w:rsidRDefault="00467057" w:rsidP="00530FBF">
            <w:pPr>
              <w:rPr>
                <w:lang w:val="en-US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D84662F" wp14:editId="4EF6AEAE">
                      <wp:simplePos x="0" y="0"/>
                      <wp:positionH relativeFrom="column">
                        <wp:posOffset>-46389</wp:posOffset>
                      </wp:positionH>
                      <wp:positionV relativeFrom="paragraph">
                        <wp:posOffset>9687</wp:posOffset>
                      </wp:positionV>
                      <wp:extent cx="1850443" cy="119034"/>
                      <wp:effectExtent l="0" t="0" r="16510" b="8255"/>
                      <wp:wrapNone/>
                      <wp:docPr id="19" name="Zaoblený obdĺžnik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0443" cy="119034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4AA91E6" id="Zaoblený obdĺžnik 19" o:spid="_x0000_s1026" style="position:absolute;margin-left:-3.65pt;margin-top:.75pt;width:145.7pt;height:9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" filled="f" strokecolor="yellow" strokeweight="1pt">
                      <v:stroke joinstyle="miter"/>
                    </v:roundrect>
                  </w:pict>
                </mc:Fallback>
              </mc:AlternateContent>
            </w:r>
            <w:r w:rsidR="00236AD8"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5B03D383" w14:textId="5755801E" w:rsidR="00236AD8" w:rsidRDefault="00236AD8" w:rsidP="00530FBF">
            <w:pPr>
              <w:rPr>
                <w:lang w:val="en-US"/>
              </w:rPr>
            </w:pPr>
            <w:ins w:id="389" w:author="Kristián Červenka" w:date="2022-10-22T20:57:00Z">
              <w:r>
                <w:rPr>
                  <w:lang w:val="en-US"/>
                </w:rPr>
                <w:t>1</w:t>
              </w:r>
            </w:ins>
            <w:del w:id="390" w:author="Kristián Červenka" w:date="2022-10-22T20:57:00Z">
              <w:r w:rsidDel="002F6437">
                <w:rPr>
                  <w:lang w:val="en-US"/>
                </w:rPr>
                <w:delText>X</w:delText>
              </w:r>
            </w:del>
          </w:p>
        </w:tc>
      </w:tr>
      <w:tr w:rsidR="00236AD8" w14:paraId="56E7260D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EA5DF9C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C807076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26674466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62B7B540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3CB13AEE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762E9EC4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758DAB07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CAB99F5" w14:textId="392F5F8F" w:rsidR="00236AD8" w:rsidRPr="005A1B97" w:rsidRDefault="00236AD8" w:rsidP="00236AD8">
      <w:pPr>
        <w:pStyle w:val="Obyajntext"/>
        <w:jc w:val="center"/>
        <w:rPr>
          <w:rFonts w:ascii="Times New Roman" w:hAnsi="Times New Roman"/>
          <w:sz w:val="24"/>
          <w:lang w:val="sk-SK"/>
        </w:rPr>
      </w:pPr>
      <m:oMath>
        <m:r>
          <w:rPr>
            <w:rFonts w:ascii="Cambria Math" w:hAnsi="Cambria Math"/>
            <w:sz w:val="24"/>
            <w:lang w:val="sk-SK"/>
          </w:rPr>
          <m:t>J2=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X</m:t>
            </m:r>
          </m:e>
        </m:acc>
        <m:r>
          <w:rPr>
            <w:rFonts w:ascii="Cambria Math" w:hAnsi="Cambria Math"/>
            <w:sz w:val="24"/>
            <w:lang w:val="sk-SK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Z1</m:t>
            </m:r>
          </m:e>
        </m:acc>
        <m:r>
          <w:rPr>
            <w:rFonts w:ascii="Cambria Math" w:hAnsi="Cambria Math"/>
            <w:sz w:val="24"/>
            <w:lang w:val="sk-SK"/>
          </w:rPr>
          <m:t>.Z3</m:t>
        </m:r>
      </m:oMath>
      <w:r w:rsidR="005E010E">
        <w:rPr>
          <w:rFonts w:ascii="Times New Roman" w:hAnsi="Times New Roman"/>
          <w:sz w:val="24"/>
          <w:lang w:val="sk-SK"/>
        </w:rPr>
        <w:t>+X.Z1.Z3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83"/>
        <w:gridCol w:w="245"/>
        <w:gridCol w:w="1489"/>
        <w:gridCol w:w="1489"/>
        <w:gridCol w:w="1490"/>
        <w:gridCol w:w="1490"/>
      </w:tblGrid>
      <w:tr w:rsidR="00236AD8" w14:paraId="7FB2CAE9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5E3E5904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8E9E8F7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609AFE88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5238717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2F025579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795CDD0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90569A6" w14:textId="77777777" w:rsidR="00236AD8" w:rsidRDefault="00236AD8" w:rsidP="00530FBF">
            <w:pPr>
              <w:rPr>
                <w:lang w:val="en-US"/>
              </w:rPr>
            </w:pPr>
          </w:p>
        </w:tc>
      </w:tr>
      <w:tr w:rsidR="00236AD8" w14:paraId="06B2F549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091F4309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F5B6373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4002E894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4AA13947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61F2585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3EF3929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B708534" w14:textId="77777777" w:rsidR="00236AD8" w:rsidRDefault="00236AD8" w:rsidP="00530FBF">
            <w:pPr>
              <w:rPr>
                <w:lang w:val="en-US"/>
              </w:rPr>
            </w:pPr>
          </w:p>
        </w:tc>
      </w:tr>
      <w:tr w:rsidR="00236AD8" w14:paraId="43FCA265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1A789962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FA1105B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00FD3F0A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0E681D28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4B3335B0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069F8216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304E3965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</w:tr>
      <w:tr w:rsidR="00236AD8" w14:paraId="5CBEB7AA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DEEDA34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F35CABD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2DAFAA4D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47250631" w14:textId="3AD59BAF" w:rsidR="00236AD8" w:rsidRDefault="00182CC0" w:rsidP="00530FBF">
            <w:pPr>
              <w:rPr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FC26111" wp14:editId="376421B0">
                      <wp:simplePos x="0" y="0"/>
                      <wp:positionH relativeFrom="column">
                        <wp:posOffset>-49087</wp:posOffset>
                      </wp:positionH>
                      <wp:positionV relativeFrom="paragraph">
                        <wp:posOffset>7319</wp:posOffset>
                      </wp:positionV>
                      <wp:extent cx="1857732" cy="140677"/>
                      <wp:effectExtent l="0" t="0" r="9525" b="12065"/>
                      <wp:wrapNone/>
                      <wp:docPr id="30" name="Zaoblený obdĺžnik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7732" cy="14067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AF4BA39" id="Zaoblený obdĺžnik 30" o:spid="_x0000_s1026" style="position:absolute;margin-left:-3.85pt;margin-top:.6pt;width:146.3pt;height:11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" filled="f" strokecolor="red" strokeweight="1pt">
                      <v:stroke joinstyle="miter"/>
                    </v:roundrect>
                  </w:pict>
                </mc:Fallback>
              </mc:AlternateContent>
            </w:r>
            <w:del w:id="391" w:author="Kristián Červenka" w:date="2022-10-22T20:57:00Z">
              <w:r w:rsidR="00236AD8">
                <mc:AlternateContent>
                  <mc:Choice Requires="wps">
                    <w:drawing>
                      <wp:anchor distT="0" distB="0" distL="114300" distR="114300" simplePos="0" relativeHeight="251667456" behindDoc="0" locked="0" layoutInCell="1" allowOverlap="1" wp14:anchorId="181574FD" wp14:editId="5CE1493C">
                        <wp:simplePos x="0" y="0"/>
                        <wp:positionH relativeFrom="column">
                          <wp:posOffset>-42545</wp:posOffset>
                        </wp:positionH>
                        <wp:positionV relativeFrom="paragraph">
                          <wp:posOffset>4445</wp:posOffset>
                        </wp:positionV>
                        <wp:extent cx="3709035" cy="323850"/>
                        <wp:effectExtent l="12700" t="12700" r="12065" b="19050"/>
                        <wp:wrapNone/>
                        <wp:docPr id="8" name="AutoShape 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3709035" cy="32385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accent1">
                                    <a:lumMod val="100000"/>
                                    <a:lumOff val="0"/>
                                    <a:alpha val="0"/>
                                  </a:schemeClr>
                                </a:solidFill>
                                <a:ln w="38100">
                                  <a:solidFill>
                                    <a:schemeClr val="accent3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chemeClr val="accent1">
                                            <a:lumMod val="50000"/>
                                            <a:lumOff val="0"/>
                                            <a:alpha val="5000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oundrect w14:anchorId="0D80F62F" id="AutoShape 5" o:spid="_x0000_s1026" style="position:absolute;margin-left:-3.35pt;margin-top:.35pt;width:292.0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" fillcolor="#4472c4 [3204]" strokecolor="#7b7b7b [2406]" strokeweight="3pt">
                        <v:fill opacity="0"/>
                        <v:shadow color="#1f3763 [1604]" opacity=".5" offset="1pt"/>
                        <v:path arrowok="t"/>
                      </v:roundrect>
                    </w:pict>
                  </mc:Fallback>
                </mc:AlternateContent>
              </w:r>
            </w:del>
            <w:r w:rsidR="00236AD8"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726B64CF" w14:textId="39BB9C50" w:rsidR="00236AD8" w:rsidRDefault="00182CC0" w:rsidP="00530FB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del w:id="392" w:author="Kristián Červenka" w:date="2022-10-22T20:57:00Z">
              <w:r w:rsidR="00236AD8" w:rsidDel="007E6E3D">
                <w:rPr>
                  <w:lang w:val="en-US"/>
                </w:rPr>
                <w:delText>1</w:delText>
              </w:r>
            </w:del>
          </w:p>
        </w:tc>
        <w:tc>
          <w:tcPr>
            <w:tcW w:w="1490" w:type="dxa"/>
          </w:tcPr>
          <w:p w14:paraId="1D073F54" w14:textId="77777777" w:rsidR="00236AD8" w:rsidRDefault="00236AD8" w:rsidP="00530FBF">
            <w:pPr>
              <w:rPr>
                <w:lang w:val="en-US"/>
              </w:rPr>
            </w:pPr>
            <w:del w:id="393" w:author="Kristián Červenka" w:date="2022-10-22T20:57:00Z">
              <w:r>
                <mc:AlternateContent>
                  <mc:Choice Requires="wps">
                    <w:drawing>
                      <wp:anchor distT="0" distB="0" distL="114300" distR="114300" simplePos="0" relativeHeight="251664384" behindDoc="0" locked="0" layoutInCell="1" allowOverlap="1" wp14:anchorId="4D766B8C" wp14:editId="5308B964">
                        <wp:simplePos x="0" y="0"/>
                        <wp:positionH relativeFrom="column">
                          <wp:posOffset>-47625</wp:posOffset>
                        </wp:positionH>
                        <wp:positionV relativeFrom="paragraph">
                          <wp:posOffset>4445</wp:posOffset>
                        </wp:positionV>
                        <wp:extent cx="1381125" cy="704850"/>
                        <wp:effectExtent l="12700" t="12700" r="15875" b="19050"/>
                        <wp:wrapNone/>
                        <wp:docPr id="7" name="AutoShape 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381125" cy="70485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accent1">
                                    <a:lumMod val="100000"/>
                                    <a:lumOff val="0"/>
                                    <a:alpha val="0"/>
                                  </a:schemeClr>
                                </a:solidFill>
                                <a:ln w="38100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chemeClr val="accent1">
                                            <a:lumMod val="50000"/>
                                            <a:lumOff val="0"/>
                                            <a:alpha val="5000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oundrect w14:anchorId="6F7DF05A" id="AutoShape 4" o:spid="_x0000_s1026" style="position:absolute;margin-left:-3.75pt;margin-top:.35pt;width:108.75pt;height:5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" fillcolor="#4472c4 [3204]" strokecolor="#acb9ca [1311]" strokeweight="3pt">
                        <v:fill opacity="0"/>
                        <v:shadow color="#1f3763 [1604]" opacity=".5" offset="1pt"/>
                        <v:path arrowok="t"/>
                      </v:roundrect>
                    </w:pict>
                  </mc:Fallback>
                </mc:AlternateContent>
              </w:r>
            </w:del>
            <w:ins w:id="394" w:author="Kristián Červenka" w:date="2022-10-22T20:58:00Z">
              <w:r>
                <w:rPr>
                  <w:lang w:val="en-US"/>
                </w:rPr>
                <w:t>0</w:t>
              </w:r>
            </w:ins>
            <w:del w:id="395" w:author="Kristián Červenka" w:date="2022-10-22T20:58:00Z">
              <w:r w:rsidDel="007E6E3D">
                <w:rPr>
                  <w:lang w:val="en-US"/>
                </w:rPr>
                <w:delText>1</w:delText>
              </w:r>
            </w:del>
          </w:p>
        </w:tc>
        <w:tc>
          <w:tcPr>
            <w:tcW w:w="1490" w:type="dxa"/>
          </w:tcPr>
          <w:p w14:paraId="3A15432C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36AD8" w14:paraId="3D00F350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1B98D5F1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1544894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2971414A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78E28075" w14:textId="71384011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2466FAC6" w14:textId="15127D41" w:rsidR="00236AD8" w:rsidRDefault="00236AD8" w:rsidP="00530FBF">
            <w:pPr>
              <w:rPr>
                <w:lang w:val="en-US"/>
              </w:rPr>
            </w:pPr>
            <w:ins w:id="396" w:author="Kristián Červenka" w:date="2022-10-22T20:57:00Z">
              <w:r>
                <w:rPr>
                  <w:lang w:val="en-US"/>
                </w:rPr>
                <w:t>0</w:t>
              </w:r>
            </w:ins>
            <w:del w:id="397" w:author="Kristián Červenka" w:date="2022-10-22T20:57:00Z">
              <w:r w:rsidDel="007E6E3D">
                <w:rPr>
                  <w:lang w:val="en-US"/>
                </w:rPr>
                <w:delText>X</w:delText>
              </w:r>
            </w:del>
          </w:p>
        </w:tc>
        <w:tc>
          <w:tcPr>
            <w:tcW w:w="1490" w:type="dxa"/>
          </w:tcPr>
          <w:p w14:paraId="1DAF318F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650CF431" w14:textId="3BB44FBA" w:rsidR="00236AD8" w:rsidRDefault="00182CC0" w:rsidP="00530FBF">
            <w:pPr>
              <w:rPr>
                <w:lang w:val="en-US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2D29042" wp14:editId="459ECD22">
                      <wp:simplePos x="0" y="0"/>
                      <wp:positionH relativeFrom="column">
                        <wp:posOffset>-993418</wp:posOffset>
                      </wp:positionH>
                      <wp:positionV relativeFrom="paragraph">
                        <wp:posOffset>153670</wp:posOffset>
                      </wp:positionV>
                      <wp:extent cx="1885845" cy="292175"/>
                      <wp:effectExtent l="0" t="0" r="6985" b="12700"/>
                      <wp:wrapNone/>
                      <wp:docPr id="20" name="Zaoblený obdĺžnik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5845" cy="2921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EEA17F0" id="Zaoblený obdĺžnik 20" o:spid="_x0000_s1026" style="position:absolute;margin-left:-78.2pt;margin-top:12.1pt;width:148.5pt;height:23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" filled="f" strokecolor="#7030a0" strokeweight="1pt">
                      <v:stroke joinstyle="miter"/>
                    </v:roundrect>
                  </w:pict>
                </mc:Fallback>
              </mc:AlternateContent>
            </w:r>
            <w:r w:rsidR="00236AD8">
              <w:rPr>
                <w:lang w:val="en-US"/>
              </w:rPr>
              <w:t>X</w:t>
            </w:r>
          </w:p>
        </w:tc>
      </w:tr>
      <w:tr w:rsidR="00236AD8" w14:paraId="2E17CC4A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8831309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77E2B59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0E51981A" w14:textId="71DC1933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6B44DBB5" w14:textId="70C7B1E8" w:rsidR="00236AD8" w:rsidRDefault="00182CC0" w:rsidP="00530FBF">
            <w:pPr>
              <w:rPr>
                <w:lang w:val="en-US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800F636" wp14:editId="2E73881E">
                      <wp:simplePos x="0" y="0"/>
                      <wp:positionH relativeFrom="column">
                        <wp:posOffset>-49087</wp:posOffset>
                      </wp:positionH>
                      <wp:positionV relativeFrom="paragraph">
                        <wp:posOffset>105</wp:posOffset>
                      </wp:positionV>
                      <wp:extent cx="3744118" cy="151498"/>
                      <wp:effectExtent l="0" t="0" r="15240" b="13970"/>
                      <wp:wrapNone/>
                      <wp:docPr id="29" name="Zaoblený obdĺžnik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4118" cy="151498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C4FC98A" id="Zaoblený obdĺžnik 29" o:spid="_x0000_s1026" style="position:absolute;margin-left:-3.85pt;margin-top:0;width:294.8pt;height:11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" filled="f" strokecolor="#00b0f0" strokeweight="1pt">
                      <v:stroke joinstyle="miter"/>
                    </v:roundrect>
                  </w:pict>
                </mc:Fallback>
              </mc:AlternateContent>
            </w:r>
            <w:r w:rsidR="00236AD8"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4BADACC8" w14:textId="3900BEE2" w:rsidR="00236AD8" w:rsidRDefault="00236AD8" w:rsidP="00530FBF">
            <w:pPr>
              <w:rPr>
                <w:lang w:val="en-US"/>
              </w:rPr>
            </w:pPr>
            <w:ins w:id="398" w:author="Kristián Červenka" w:date="2022-10-22T20:57:00Z">
              <w:r>
                <w:rPr>
                  <w:lang w:val="en-US"/>
                </w:rPr>
                <w:t>1</w:t>
              </w:r>
            </w:ins>
            <w:del w:id="399" w:author="Kristián Červenka" w:date="2022-10-22T20:57:00Z">
              <w:r w:rsidDel="007E6E3D">
                <w:rPr>
                  <w:lang w:val="en-US"/>
                </w:rPr>
                <w:delText>X</w:delText>
              </w:r>
            </w:del>
          </w:p>
        </w:tc>
        <w:tc>
          <w:tcPr>
            <w:tcW w:w="1490" w:type="dxa"/>
          </w:tcPr>
          <w:p w14:paraId="60CA6293" w14:textId="4C26532A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4F348D26" w14:textId="3F6A216F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36AD8" w14:paraId="16D73684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04F26C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2D4F445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6EABEF81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55100C31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63B09608" w14:textId="0274D06B" w:rsidR="00236AD8" w:rsidRDefault="00182CC0" w:rsidP="00530F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del w:id="400" w:author="Kristián Červenka" w:date="2022-10-22T20:57:00Z">
              <w:r w:rsidR="00236AD8" w:rsidDel="007E6E3D">
                <w:rPr>
                  <w:lang w:val="en-US"/>
                </w:rPr>
                <w:delText>0</w:delText>
              </w:r>
            </w:del>
          </w:p>
        </w:tc>
        <w:tc>
          <w:tcPr>
            <w:tcW w:w="1490" w:type="dxa"/>
          </w:tcPr>
          <w:p w14:paraId="08788FC5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14302A66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595326EA" w14:textId="5D3B5915" w:rsidR="00236AD8" w:rsidRPr="005A1B97" w:rsidRDefault="00236AD8" w:rsidP="00236AD8">
      <w:pPr>
        <w:pStyle w:val="Obyajntext"/>
        <w:jc w:val="center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K2=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X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Z1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Z3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+X.Z1+X.Z3</m:t>
          </m:r>
        </m:oMath>
      </m:oMathPara>
    </w:p>
    <w:p w14:paraId="6608CB5A" w14:textId="77777777" w:rsidR="00236AD8" w:rsidRDefault="00236AD8" w:rsidP="00236AD8">
      <w:pPr>
        <w:pStyle w:val="Obyajntext"/>
        <w:jc w:val="center"/>
        <w:rPr>
          <w:rFonts w:ascii="Times New Roman" w:hAnsi="Times New Roman"/>
          <w:b/>
          <w:sz w:val="24"/>
          <w:lang w:val="sk-SK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83"/>
        <w:gridCol w:w="245"/>
        <w:gridCol w:w="1489"/>
        <w:gridCol w:w="1489"/>
        <w:gridCol w:w="1490"/>
        <w:gridCol w:w="1490"/>
      </w:tblGrid>
      <w:tr w:rsidR="00236AD8" w14:paraId="0831AC55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7A6E2E8F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6FFD0F3E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5A3EC1EC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4A25313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5259DFA9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CE6357A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69E766B" w14:textId="77777777" w:rsidR="00236AD8" w:rsidRDefault="00236AD8" w:rsidP="00530FBF">
            <w:pPr>
              <w:rPr>
                <w:lang w:val="en-US"/>
              </w:rPr>
            </w:pPr>
          </w:p>
        </w:tc>
      </w:tr>
      <w:tr w:rsidR="00236AD8" w14:paraId="7EE6A0C7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74ACFAF6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B24B783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AA0F814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4C59E8CA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04458D6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910E036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776429F" w14:textId="77777777" w:rsidR="00236AD8" w:rsidRDefault="00236AD8" w:rsidP="00530FBF">
            <w:pPr>
              <w:rPr>
                <w:lang w:val="en-US"/>
              </w:rPr>
            </w:pPr>
          </w:p>
        </w:tc>
      </w:tr>
      <w:tr w:rsidR="00236AD8" w14:paraId="5F836FBC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70B2FC62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D8932D1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36F2F1A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4B6ED49B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75DF282E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0D155FCE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08091551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</w:tr>
      <w:tr w:rsidR="00236AD8" w14:paraId="35A53CBD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506258B0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67F12629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2951E503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45CB7011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28971D0F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48429CF8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3E8CABBD" w14:textId="77777777" w:rsidR="00236AD8" w:rsidRDefault="00236AD8" w:rsidP="0046705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36AD8" w14:paraId="2957411F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1F17F8A7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5AAD7E9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3629FD28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03E1B696" w14:textId="005FC0CA" w:rsidR="00236AD8" w:rsidRDefault="00236AD8" w:rsidP="00530FBF">
            <w:pPr>
              <w:rPr>
                <w:lang w:val="en-US"/>
              </w:rPr>
            </w:pPr>
            <w:ins w:id="401" w:author="Kristián Červenka" w:date="2022-10-22T20:58:00Z">
              <w:r>
                <w:rPr>
                  <w:lang w:val="en-US"/>
                </w:rPr>
                <w:t>1</w:t>
              </w:r>
            </w:ins>
            <w:del w:id="402" w:author="Kristián Červenka" w:date="2022-10-22T20:58:00Z">
              <w:r w:rsidDel="00F660A4">
                <w:rPr>
                  <w:lang w:val="en-US"/>
                </w:rPr>
                <w:delText>0</w:delText>
              </w:r>
            </w:del>
          </w:p>
        </w:tc>
        <w:tc>
          <w:tcPr>
            <w:tcW w:w="1489" w:type="dxa"/>
          </w:tcPr>
          <w:p w14:paraId="05263DCF" w14:textId="77777777" w:rsidR="00236AD8" w:rsidRDefault="00236AD8" w:rsidP="00530FBF">
            <w:pPr>
              <w:rPr>
                <w:lang w:val="en-US"/>
              </w:rPr>
            </w:pPr>
            <w:ins w:id="403" w:author="Kristián Červenka" w:date="2022-10-22T20:58:00Z">
              <w:r>
                <w:rPr>
                  <w:lang w:val="en-US"/>
                </w:rPr>
                <w:t>0</w:t>
              </w:r>
            </w:ins>
            <w:del w:id="404" w:author="Kristián Červenka" w:date="2022-10-22T20:58:00Z">
              <w:r w:rsidDel="00F660A4">
                <w:rPr>
                  <w:lang w:val="en-US"/>
                </w:rPr>
                <w:delText>X</w:delText>
              </w:r>
            </w:del>
          </w:p>
        </w:tc>
        <w:tc>
          <w:tcPr>
            <w:tcW w:w="1490" w:type="dxa"/>
          </w:tcPr>
          <w:p w14:paraId="271DF336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43081D42" w14:textId="44EF1A9E" w:rsidR="00236AD8" w:rsidRDefault="00467057" w:rsidP="0046705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3DCEDED" wp14:editId="288C8C3C">
                      <wp:simplePos x="0" y="0"/>
                      <wp:positionH relativeFrom="column">
                        <wp:posOffset>668531</wp:posOffset>
                      </wp:positionH>
                      <wp:positionV relativeFrom="paragraph">
                        <wp:posOffset>988</wp:posOffset>
                      </wp:positionV>
                      <wp:extent cx="188234" cy="297586"/>
                      <wp:effectExtent l="0" t="0" r="15240" b="7620"/>
                      <wp:wrapNone/>
                      <wp:docPr id="22" name="Ľavá hranatá zátvorka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234" cy="297586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834F4CD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Ľavá hranatá zátvorka 22" o:spid="_x0000_s1026" type="#_x0000_t85" style="position:absolute;margin-left:52.65pt;margin-top:.1pt;width:14.8pt;height:23.4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" adj="1139" strokecolor="#4472c4 [3204]" strokeweight=".5pt">
                      <v:stroke joinstyle="miter"/>
                    </v:shape>
                  </w:pict>
                </mc:Fallback>
              </mc:AlternateContent>
            </w:r>
            <w:r w:rsidR="00236AD8">
              <w:rPr>
                <w:lang w:val="en-US"/>
              </w:rPr>
              <w:t>X</w:t>
            </w:r>
          </w:p>
        </w:tc>
      </w:tr>
      <w:tr w:rsidR="00236AD8" w14:paraId="43C64D2D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36A1B6E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8AB0447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03D01647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60F34648" w14:textId="3C1378A4" w:rsidR="00236AD8" w:rsidRDefault="00467057" w:rsidP="00530FBF">
            <w:pPr>
              <w:rPr>
                <w:lang w:val="en-US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207F4B5" wp14:editId="10861D54">
                      <wp:simplePos x="0" y="0"/>
                      <wp:positionH relativeFrom="column">
                        <wp:posOffset>-54497</wp:posOffset>
                      </wp:positionH>
                      <wp:positionV relativeFrom="paragraph">
                        <wp:posOffset>145768</wp:posOffset>
                      </wp:positionV>
                      <wp:extent cx="3748168" cy="146494"/>
                      <wp:effectExtent l="0" t="0" r="11430" b="19050"/>
                      <wp:wrapNone/>
                      <wp:docPr id="23" name="Zaoblený obdĺžnik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8168" cy="146494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8B91A6F" id="Zaoblený obdĺžnik 23" o:spid="_x0000_s1026" style="position:absolute;margin-left:-4.3pt;margin-top:11.5pt;width:295.15pt;height:11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&#13;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27CFCC0" wp14:editId="233720E0">
                      <wp:simplePos x="0" y="0"/>
                      <wp:positionH relativeFrom="column">
                        <wp:posOffset>-55850</wp:posOffset>
                      </wp:positionH>
                      <wp:positionV relativeFrom="paragraph">
                        <wp:posOffset>-150495</wp:posOffset>
                      </wp:positionV>
                      <wp:extent cx="194783" cy="270533"/>
                      <wp:effectExtent l="0" t="0" r="8890" b="8890"/>
                      <wp:wrapNone/>
                      <wp:docPr id="21" name="Pravá hranatá zátvorka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783" cy="270533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3DFDB11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Pravá hranatá zátvorka 21" o:spid="_x0000_s1026" type="#_x0000_t86" style="position:absolute;margin-left:-4.4pt;margin-top:-11.85pt;width:15.35pt;height:21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" adj="1296" strokecolor="#4472c4 [3204]" strokeweight=".5pt">
                      <v:stroke joinstyle="miter"/>
                    </v:shape>
                  </w:pict>
                </mc:Fallback>
              </mc:AlternateContent>
            </w:r>
            <w:del w:id="405" w:author="Kristián Červenka" w:date="2022-10-22T20:58:00Z">
              <w:r w:rsidR="00236AD8">
                <mc:AlternateContent>
                  <mc:Choice Requires="wps">
                    <w:drawing>
                      <wp:anchor distT="0" distB="0" distL="114300" distR="114300" simplePos="0" relativeHeight="251665408" behindDoc="0" locked="0" layoutInCell="1" allowOverlap="1" wp14:anchorId="10BD21E0" wp14:editId="42C93B1B">
                        <wp:simplePos x="0" y="0"/>
                        <wp:positionH relativeFrom="column">
                          <wp:posOffset>-50165</wp:posOffset>
                        </wp:positionH>
                        <wp:positionV relativeFrom="paragraph">
                          <wp:posOffset>21590</wp:posOffset>
                        </wp:positionV>
                        <wp:extent cx="3608070" cy="295275"/>
                        <wp:effectExtent l="12700" t="12700" r="11430" b="9525"/>
                        <wp:wrapNone/>
                        <wp:docPr id="6" name="AutoShape 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3608070" cy="2952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accent2">
                                    <a:lumMod val="100000"/>
                                    <a:lumOff val="0"/>
                                    <a:alpha val="0"/>
                                  </a:schemeClr>
                                </a:solidFill>
                                <a:ln w="38100">
                                  <a:solidFill>
                                    <a:srgbClr val="FFC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chemeClr val="accent2">
                                            <a:lumMod val="50000"/>
                                            <a:lumOff val="0"/>
                                            <a:alpha val="5000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oundrect w14:anchorId="4C680831" id="AutoShape 3" o:spid="_x0000_s1026" style="position:absolute;margin-left:-3.95pt;margin-top:1.7pt;width:284.1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" fillcolor="#ed7d31 [3205]" strokecolor="#ffc000" strokeweight="3pt">
                        <v:fill opacity="0"/>
                        <v:shadow color="#823b0b [1605]" opacity=".5" offset="1pt"/>
                        <v:path arrowok="t"/>
                      </v:roundrect>
                    </w:pict>
                  </mc:Fallback>
                </mc:AlternateContent>
              </w:r>
            </w:del>
            <w:r w:rsidR="00236AD8"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14:paraId="6FDC239A" w14:textId="77777777" w:rsidR="00236AD8" w:rsidRDefault="00236AD8" w:rsidP="00530FBF">
            <w:pPr>
              <w:rPr>
                <w:lang w:val="en-US"/>
              </w:rPr>
            </w:pPr>
            <w:ins w:id="406" w:author="Kristián Červenka" w:date="2022-10-22T20:58:00Z">
              <w:r>
                <w:rPr>
                  <w:lang w:val="en-US"/>
                </w:rPr>
                <w:t>0</w:t>
              </w:r>
            </w:ins>
            <w:del w:id="407" w:author="Kristián Červenka" w:date="2022-10-22T20:58:00Z">
              <w:r w:rsidDel="00F660A4">
                <w:rPr>
                  <w:lang w:val="en-US"/>
                </w:rPr>
                <w:delText>X</w:delText>
              </w:r>
            </w:del>
          </w:p>
        </w:tc>
        <w:tc>
          <w:tcPr>
            <w:tcW w:w="1490" w:type="dxa"/>
          </w:tcPr>
          <w:p w14:paraId="6B4EB6EA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45CC2578" w14:textId="77777777" w:rsidR="00236AD8" w:rsidRDefault="00236AD8" w:rsidP="0046705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36AD8" w14:paraId="563EEADE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98B965C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B14072F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7A648604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7D762FAD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14:paraId="3A0FF32A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10F05AB7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6FD4EAC1" w14:textId="77777777" w:rsidR="00236AD8" w:rsidRDefault="00236AD8" w:rsidP="0046705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46C5311F" w14:textId="587D485A" w:rsidR="00236AD8" w:rsidRPr="005A1B97" w:rsidRDefault="00236AD8" w:rsidP="00236AD8">
      <w:pPr>
        <w:pStyle w:val="Obyajntext"/>
        <w:jc w:val="center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J3=X.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Z1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+Z1.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Z2</m:t>
              </m:r>
            </m:e>
          </m:acc>
        </m:oMath>
      </m:oMathPara>
    </w:p>
    <w:p w14:paraId="15FA5060" w14:textId="77777777" w:rsidR="00236AD8" w:rsidRDefault="00236AD8" w:rsidP="00236AD8">
      <w:pPr>
        <w:pStyle w:val="Obyajntext"/>
        <w:rPr>
          <w:rFonts w:ascii="Times New Roman" w:hAnsi="Times New Roman"/>
          <w:b/>
          <w:sz w:val="24"/>
          <w:lang w:val="sk-SK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83"/>
        <w:gridCol w:w="245"/>
        <w:gridCol w:w="1489"/>
        <w:gridCol w:w="1489"/>
        <w:gridCol w:w="1490"/>
        <w:gridCol w:w="1490"/>
      </w:tblGrid>
      <w:tr w:rsidR="00236AD8" w14:paraId="78697AFE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EEA2BBF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89D130E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7CF0E3AA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405AD9F5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786866BD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83A5F96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271F24E" w14:textId="77777777" w:rsidR="00236AD8" w:rsidRDefault="00236AD8" w:rsidP="00530FBF">
            <w:pPr>
              <w:rPr>
                <w:lang w:val="en-US"/>
              </w:rPr>
            </w:pPr>
          </w:p>
        </w:tc>
      </w:tr>
      <w:tr w:rsidR="00236AD8" w14:paraId="19E6AB41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01A04841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D00A154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1C3A0ACE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79BD4671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D44536F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141C939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3D19250" w14:textId="77777777" w:rsidR="00236AD8" w:rsidRDefault="00236AD8" w:rsidP="00530FBF">
            <w:pPr>
              <w:rPr>
                <w:lang w:val="en-US"/>
              </w:rPr>
            </w:pPr>
          </w:p>
        </w:tc>
      </w:tr>
      <w:tr w:rsidR="00236AD8" w14:paraId="000194C9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144AC30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28E8389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058C6EF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58D48017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6B42C4D9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7B86B882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7A6140D8" w14:textId="77777777" w:rsidR="00236AD8" w:rsidRPr="00765100" w:rsidRDefault="00236AD8" w:rsidP="00530FBF">
            <w:pPr>
              <w:rPr>
                <w:sz w:val="2"/>
                <w:szCs w:val="2"/>
                <w:lang w:val="en-US"/>
              </w:rPr>
            </w:pPr>
          </w:p>
        </w:tc>
      </w:tr>
      <w:tr w:rsidR="00236AD8" w14:paraId="6510C681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57B58F4D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6B476439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2CDCD1F3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2E6F18D7" w14:textId="587D015E" w:rsidR="00236AD8" w:rsidRDefault="003F0511" w:rsidP="00530FBF">
            <w:pPr>
              <w:rPr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EAA4857" wp14:editId="38074875">
                      <wp:simplePos x="0" y="0"/>
                      <wp:positionH relativeFrom="column">
                        <wp:posOffset>-49087</wp:posOffset>
                      </wp:positionH>
                      <wp:positionV relativeFrom="paragraph">
                        <wp:posOffset>19076</wp:posOffset>
                      </wp:positionV>
                      <wp:extent cx="3706296" cy="270533"/>
                      <wp:effectExtent l="0" t="0" r="15240" b="8890"/>
                      <wp:wrapNone/>
                      <wp:docPr id="26" name="Zaoblený obdĺžnik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6296" cy="270533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912C041" id="Zaoblený obdĺžnik 26" o:spid="_x0000_s1026" style="position:absolute;margin-left:-3.85pt;margin-top:1.5pt;width:291.85pt;height:21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&#13;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del w:id="408" w:author="Kristián Červenka" w:date="2022-10-22T20:58:00Z">
              <w:r w:rsidR="00236AD8">
                <mc:AlternateContent>
                  <mc:Choice Requires="wps">
                    <w:drawing>
                      <wp:anchor distT="0" distB="0" distL="114300" distR="114300" simplePos="0" relativeHeight="251666432" behindDoc="0" locked="0" layoutInCell="1" allowOverlap="1" wp14:anchorId="3CED6582" wp14:editId="7A5BF8E0">
                        <wp:simplePos x="0" y="0"/>
                        <wp:positionH relativeFrom="column">
                          <wp:posOffset>-50165</wp:posOffset>
                        </wp:positionH>
                        <wp:positionV relativeFrom="paragraph">
                          <wp:posOffset>24765</wp:posOffset>
                        </wp:positionV>
                        <wp:extent cx="3608070" cy="295275"/>
                        <wp:effectExtent l="12700" t="12700" r="11430" b="9525"/>
                        <wp:wrapNone/>
                        <wp:docPr id="5" name="AutoShape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3608070" cy="2952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accent1">
                                    <a:lumMod val="100000"/>
                                    <a:lumOff val="0"/>
                                    <a:alpha val="0"/>
                                  </a:schemeClr>
                                </a:solidFill>
                                <a:ln w="38100">
                                  <a:solidFill>
                                    <a:schemeClr val="accent3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chemeClr val="accent1">
                                            <a:lumMod val="50000"/>
                                            <a:lumOff val="0"/>
                                            <a:alpha val="5000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oundrect w14:anchorId="33ACF763" id="AutoShape 2" o:spid="_x0000_s1026" style="position:absolute;margin-left:-3.95pt;margin-top:1.95pt;width:284.1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" fillcolor="#4472c4 [3204]" strokecolor="#7b7b7b [2406]" strokeweight="3pt">
                        <v:fill opacity="0"/>
                        <v:shadow color="#1f3763 [1604]" opacity=".5" offset="1pt"/>
                        <v:path arrowok="t"/>
                      </v:roundrect>
                    </w:pict>
                  </mc:Fallback>
                </mc:AlternateContent>
              </w:r>
            </w:del>
            <w:r w:rsidR="00236AD8"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7718C778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0CA93EDB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53DD1F90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36AD8" w14:paraId="01FDEA56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F9C31FB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6365256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5D017326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1BAB64B4" w14:textId="0E5B3A76" w:rsidR="00236AD8" w:rsidRDefault="003F0511" w:rsidP="00530FBF">
            <w:pPr>
              <w:rPr>
                <w:lang w:val="en-US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CDE8234" wp14:editId="7FCAC169">
                      <wp:simplePos x="0" y="0"/>
                      <wp:positionH relativeFrom="column">
                        <wp:posOffset>-49087</wp:posOffset>
                      </wp:positionH>
                      <wp:positionV relativeFrom="paragraph">
                        <wp:posOffset>23585</wp:posOffset>
                      </wp:positionV>
                      <wp:extent cx="3705860" cy="248890"/>
                      <wp:effectExtent l="0" t="0" r="15240" b="18415"/>
                      <wp:wrapNone/>
                      <wp:docPr id="27" name="Zaoblený obdĺžnik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5860" cy="24889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0C5297A" id="Zaoblený obdĺžnik 27" o:spid="_x0000_s1026" style="position:absolute;margin-left:-3.85pt;margin-top:1.85pt;width:291.8pt;height:19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&#13;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236AD8"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19431673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3DC0F113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2DED41B1" w14:textId="77777777" w:rsidR="00236AD8" w:rsidRDefault="00236AD8" w:rsidP="00530FBF">
            <w:pPr>
              <w:rPr>
                <w:lang w:val="en-US"/>
              </w:rPr>
            </w:pPr>
            <w:ins w:id="409" w:author="Kristián Červenka" w:date="2022-10-22T20:58:00Z">
              <w:r>
                <w:rPr>
                  <w:lang w:val="en-US"/>
                </w:rPr>
                <w:t>1</w:t>
              </w:r>
            </w:ins>
            <w:del w:id="410" w:author="Kristián Červenka" w:date="2022-10-22T20:58:00Z">
              <w:r w:rsidDel="00A14CBB">
                <w:rPr>
                  <w:lang w:val="en-US"/>
                </w:rPr>
                <w:delText>X</w:delText>
              </w:r>
            </w:del>
          </w:p>
        </w:tc>
      </w:tr>
      <w:tr w:rsidR="00236AD8" w14:paraId="7DE52BF5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513A037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CF60F95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66C0C167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0BC867C2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22414110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3C69D682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43570EF2" w14:textId="77777777" w:rsidR="00236AD8" w:rsidRDefault="00236AD8" w:rsidP="00530FBF">
            <w:pPr>
              <w:rPr>
                <w:lang w:val="en-US"/>
              </w:rPr>
            </w:pPr>
            <w:ins w:id="411" w:author="Kristián Červenka" w:date="2022-10-22T20:58:00Z">
              <w:r>
                <w:rPr>
                  <w:lang w:val="en-US"/>
                </w:rPr>
                <w:t>1</w:t>
              </w:r>
            </w:ins>
            <w:del w:id="412" w:author="Kristián Červenka" w:date="2022-10-22T20:58:00Z">
              <w:r w:rsidDel="00A14CBB">
                <w:rPr>
                  <w:lang w:val="en-US"/>
                </w:rPr>
                <w:delText>X</w:delText>
              </w:r>
            </w:del>
          </w:p>
        </w:tc>
      </w:tr>
      <w:tr w:rsidR="00236AD8" w14:paraId="79A1FCDF" w14:textId="77777777" w:rsidTr="00530FB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BD4523C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B63A7ED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392E3106" w14:textId="77777777" w:rsidR="00236AD8" w:rsidRDefault="00236AD8" w:rsidP="00530FB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C1B8BD2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07CFCC90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49E7588C" w14:textId="77777777" w:rsidR="00236AD8" w:rsidRDefault="00236AD8" w:rsidP="00530FBF">
            <w:pPr>
              <w:rPr>
                <w:lang w:val="en-US"/>
              </w:rPr>
            </w:pPr>
            <w:ins w:id="413" w:author="Kristián Červenka" w:date="2022-10-22T20:58:00Z">
              <w:r>
                <w:rPr>
                  <w:lang w:val="en-US"/>
                </w:rPr>
                <w:t>1</w:t>
              </w:r>
            </w:ins>
            <w:del w:id="414" w:author="Kristián Červenka" w:date="2022-10-22T20:58:00Z">
              <w:r w:rsidDel="00A14CBB">
                <w:rPr>
                  <w:lang w:val="en-US"/>
                </w:rPr>
                <w:delText>0</w:delText>
              </w:r>
            </w:del>
          </w:p>
        </w:tc>
        <w:tc>
          <w:tcPr>
            <w:tcW w:w="1490" w:type="dxa"/>
          </w:tcPr>
          <w:p w14:paraId="4B3CE174" w14:textId="77777777" w:rsidR="00236AD8" w:rsidRDefault="00236AD8" w:rsidP="00530F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66F0021" w14:textId="1BC054FF" w:rsidR="00236AD8" w:rsidRDefault="00236AD8" w:rsidP="00236AD8">
      <w:pPr>
        <w:pStyle w:val="Obyajntext"/>
        <w:jc w:val="center"/>
        <w:rPr>
          <w:rFonts w:ascii="Times New Roman" w:hAnsi="Times New Roman"/>
          <w:b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K3=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X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+Z1+Z2</m:t>
          </m:r>
        </m:oMath>
      </m:oMathPara>
    </w:p>
    <w:p w14:paraId="7B64DB69" w14:textId="3DDC002F" w:rsidR="00236AD8" w:rsidRPr="00A00990" w:rsidRDefault="003F0511" w:rsidP="00236AD8">
      <w:pPr>
        <w:pStyle w:val="Obyajntext"/>
        <w:rPr>
          <w:rFonts w:ascii="Times New Roman" w:hAnsi="Times New Roman"/>
          <w:b/>
          <w:sz w:val="24"/>
          <w:lang w:val="sk-SK"/>
        </w:rPr>
      </w:pPr>
      <w:r>
        <w:rPr>
          <w:rFonts w:ascii="Times New Roman" w:hAnsi="Times New Roman"/>
          <w:b/>
          <w:noProof/>
          <w:sz w:val="24"/>
          <w:lang w:val="sk-SK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FFDB40" wp14:editId="51EBAF2C">
                <wp:simplePos x="0" y="0"/>
                <wp:positionH relativeFrom="column">
                  <wp:posOffset>2308721</wp:posOffset>
                </wp:positionH>
                <wp:positionV relativeFrom="paragraph">
                  <wp:posOffset>-816054</wp:posOffset>
                </wp:positionV>
                <wp:extent cx="1888317" cy="611404"/>
                <wp:effectExtent l="0" t="0" r="17145" b="11430"/>
                <wp:wrapNone/>
                <wp:docPr id="28" name="Zaoblený obdĺžni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317" cy="61140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2573AF" id="Zaoblený obdĺžnik 28" o:spid="_x0000_s1026" style="position:absolute;margin-left:181.8pt;margin-top:-64.25pt;width:148.7pt;height:48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" filled="f" strokecolor="#00b0f0" strokeweight="1pt">
                <v:stroke joinstyle="miter"/>
              </v:roundrect>
            </w:pict>
          </mc:Fallback>
        </mc:AlternateContent>
      </w:r>
    </w:p>
    <w:p w14:paraId="67423AC9" w14:textId="77777777" w:rsidR="00236AD8" w:rsidRPr="001B28E4" w:rsidRDefault="00236AD8" w:rsidP="00236AD8">
      <w:pPr>
        <w:pStyle w:val="Obyajntext"/>
        <w:rPr>
          <w:rFonts w:ascii="Times New Roman" w:hAnsi="Times New Roman"/>
          <w:b/>
          <w:sz w:val="24"/>
          <w:lang w:val="sk-SK"/>
        </w:rPr>
      </w:pPr>
      <w:r w:rsidRPr="001B28E4">
        <w:rPr>
          <w:rFonts w:ascii="Times New Roman" w:hAnsi="Times New Roman"/>
          <w:b/>
          <w:sz w:val="24"/>
          <w:lang w:val="sk-SK"/>
        </w:rPr>
        <w:t>Espresso</w:t>
      </w:r>
    </w:p>
    <w:p w14:paraId="5ABF7514" w14:textId="77777777" w:rsidR="007C7095" w:rsidRPr="007C7095" w:rsidRDefault="007C7095" w:rsidP="007C7095">
      <w:pPr>
        <w:pStyle w:val="Obyajntext"/>
        <w:jc w:val="both"/>
        <w:rPr>
          <w:rFonts w:ascii="Times New Roman" w:hAnsi="Times New Roman"/>
          <w:sz w:val="24"/>
          <w:lang w:val="sk-SK"/>
        </w:rPr>
      </w:pPr>
      <w:r w:rsidRPr="007C7095">
        <w:rPr>
          <w:rFonts w:ascii="Times New Roman" w:hAnsi="Times New Roman"/>
          <w:sz w:val="24"/>
          <w:lang w:val="sk-SK"/>
        </w:rPr>
        <w:t xml:space="preserve"># </w:t>
      </w:r>
      <w:proofErr w:type="spellStart"/>
      <w:r w:rsidRPr="007C7095">
        <w:rPr>
          <w:rFonts w:ascii="Times New Roman" w:hAnsi="Times New Roman"/>
          <w:sz w:val="24"/>
          <w:lang w:val="sk-SK"/>
        </w:rPr>
        <w:t>Moore</w:t>
      </w:r>
      <w:proofErr w:type="spellEnd"/>
    </w:p>
    <w:p w14:paraId="7DFB60EB" w14:textId="77777777" w:rsidR="007C7095" w:rsidRPr="007C7095" w:rsidRDefault="007C7095" w:rsidP="007C7095">
      <w:pPr>
        <w:pStyle w:val="Obyajntext"/>
        <w:jc w:val="both"/>
        <w:rPr>
          <w:rFonts w:ascii="Times New Roman" w:hAnsi="Times New Roman"/>
          <w:sz w:val="24"/>
          <w:lang w:val="sk-SK"/>
        </w:rPr>
      </w:pPr>
      <w:r w:rsidRPr="007C7095">
        <w:rPr>
          <w:rFonts w:ascii="Times New Roman" w:hAnsi="Times New Roman"/>
          <w:sz w:val="24"/>
          <w:lang w:val="sk-SK"/>
        </w:rPr>
        <w:t>.i 4</w:t>
      </w:r>
    </w:p>
    <w:p w14:paraId="2FC223B7" w14:textId="77777777" w:rsidR="007C7095" w:rsidRPr="007C7095" w:rsidRDefault="007C7095" w:rsidP="007C7095">
      <w:pPr>
        <w:pStyle w:val="Obyajntext"/>
        <w:jc w:val="both"/>
        <w:rPr>
          <w:rFonts w:ascii="Times New Roman" w:hAnsi="Times New Roman"/>
          <w:sz w:val="24"/>
          <w:lang w:val="sk-SK"/>
        </w:rPr>
      </w:pPr>
      <w:r w:rsidRPr="007C7095">
        <w:rPr>
          <w:rFonts w:ascii="Times New Roman" w:hAnsi="Times New Roman"/>
          <w:sz w:val="24"/>
          <w:lang w:val="sk-SK"/>
        </w:rPr>
        <w:t>.o 7</w:t>
      </w:r>
    </w:p>
    <w:p w14:paraId="45E0DF33" w14:textId="77777777" w:rsidR="007C7095" w:rsidRPr="007C7095" w:rsidRDefault="007C7095" w:rsidP="007C7095">
      <w:pPr>
        <w:pStyle w:val="Obyajntext"/>
        <w:jc w:val="both"/>
        <w:rPr>
          <w:rFonts w:ascii="Times New Roman" w:hAnsi="Times New Roman"/>
          <w:sz w:val="24"/>
          <w:lang w:val="sk-SK"/>
        </w:rPr>
      </w:pPr>
      <w:r w:rsidRPr="007C7095">
        <w:rPr>
          <w:rFonts w:ascii="Times New Roman" w:hAnsi="Times New Roman"/>
          <w:sz w:val="24"/>
          <w:lang w:val="sk-SK"/>
        </w:rPr>
        <w:t>.</w:t>
      </w:r>
      <w:proofErr w:type="spellStart"/>
      <w:r w:rsidRPr="007C7095">
        <w:rPr>
          <w:rFonts w:ascii="Times New Roman" w:hAnsi="Times New Roman"/>
          <w:sz w:val="24"/>
          <w:lang w:val="sk-SK"/>
        </w:rPr>
        <w:t>ilb</w:t>
      </w:r>
      <w:proofErr w:type="spellEnd"/>
      <w:r w:rsidRPr="007C7095">
        <w:rPr>
          <w:rFonts w:ascii="Times New Roman" w:hAnsi="Times New Roman"/>
          <w:sz w:val="24"/>
          <w:lang w:val="sk-SK"/>
        </w:rPr>
        <w:t xml:space="preserve"> Z1 Z2 Z3 X</w:t>
      </w:r>
    </w:p>
    <w:p w14:paraId="5EDF7873" w14:textId="77777777" w:rsidR="007C7095" w:rsidRPr="007C7095" w:rsidRDefault="007C7095" w:rsidP="007C7095">
      <w:pPr>
        <w:pStyle w:val="Obyajntext"/>
        <w:jc w:val="both"/>
        <w:rPr>
          <w:rFonts w:ascii="Times New Roman" w:hAnsi="Times New Roman"/>
          <w:sz w:val="24"/>
          <w:lang w:val="sk-SK"/>
        </w:rPr>
      </w:pPr>
      <w:r w:rsidRPr="007C7095">
        <w:rPr>
          <w:rFonts w:ascii="Times New Roman" w:hAnsi="Times New Roman"/>
          <w:sz w:val="24"/>
          <w:lang w:val="sk-SK"/>
        </w:rPr>
        <w:t>.</w:t>
      </w:r>
      <w:proofErr w:type="spellStart"/>
      <w:r w:rsidRPr="007C7095">
        <w:rPr>
          <w:rFonts w:ascii="Times New Roman" w:hAnsi="Times New Roman"/>
          <w:sz w:val="24"/>
          <w:lang w:val="sk-SK"/>
        </w:rPr>
        <w:t>ob</w:t>
      </w:r>
      <w:proofErr w:type="spellEnd"/>
      <w:r w:rsidRPr="007C7095">
        <w:rPr>
          <w:rFonts w:ascii="Times New Roman" w:hAnsi="Times New Roman"/>
          <w:sz w:val="24"/>
          <w:lang w:val="sk-SK"/>
        </w:rPr>
        <w:t xml:space="preserve"> J1 K1 J2 K2 J3 K3 Y</w:t>
      </w:r>
    </w:p>
    <w:p w14:paraId="3E1CB436" w14:textId="77777777" w:rsidR="007C7095" w:rsidRPr="007C7095" w:rsidRDefault="007C7095" w:rsidP="007C7095">
      <w:pPr>
        <w:pStyle w:val="Obyajntext"/>
        <w:jc w:val="both"/>
        <w:rPr>
          <w:rFonts w:ascii="Times New Roman" w:hAnsi="Times New Roman"/>
          <w:sz w:val="24"/>
          <w:lang w:val="sk-SK"/>
        </w:rPr>
      </w:pPr>
      <w:r w:rsidRPr="007C7095">
        <w:rPr>
          <w:rFonts w:ascii="Times New Roman" w:hAnsi="Times New Roman"/>
          <w:sz w:val="24"/>
          <w:lang w:val="sk-SK"/>
        </w:rPr>
        <w:t xml:space="preserve">.type </w:t>
      </w:r>
      <w:proofErr w:type="spellStart"/>
      <w:r w:rsidRPr="007C7095">
        <w:rPr>
          <w:rFonts w:ascii="Times New Roman" w:hAnsi="Times New Roman"/>
          <w:sz w:val="24"/>
          <w:lang w:val="sk-SK"/>
        </w:rPr>
        <w:t>fr</w:t>
      </w:r>
      <w:proofErr w:type="spellEnd"/>
    </w:p>
    <w:p w14:paraId="6E3A4CB0" w14:textId="77777777" w:rsidR="007C7095" w:rsidRPr="007C7095" w:rsidRDefault="007C7095" w:rsidP="007C7095">
      <w:pPr>
        <w:pStyle w:val="Obyajntext"/>
        <w:jc w:val="both"/>
        <w:rPr>
          <w:rFonts w:ascii="Times New Roman" w:hAnsi="Times New Roman"/>
          <w:sz w:val="24"/>
          <w:lang w:val="sk-SK"/>
        </w:rPr>
      </w:pPr>
      <w:r w:rsidRPr="007C7095">
        <w:rPr>
          <w:rFonts w:ascii="Times New Roman" w:hAnsi="Times New Roman"/>
          <w:sz w:val="24"/>
          <w:lang w:val="sk-SK"/>
        </w:rPr>
        <w:t>.p 16</w:t>
      </w:r>
    </w:p>
    <w:p w14:paraId="4D9CEA4E" w14:textId="77777777" w:rsidR="007C7095" w:rsidRPr="007C7095" w:rsidRDefault="007C7095" w:rsidP="007C7095">
      <w:pPr>
        <w:pStyle w:val="Obyajntext"/>
        <w:jc w:val="both"/>
        <w:rPr>
          <w:rFonts w:ascii="Times New Roman" w:hAnsi="Times New Roman"/>
          <w:sz w:val="24"/>
          <w:lang w:val="sk-SK"/>
        </w:rPr>
      </w:pPr>
      <w:r w:rsidRPr="007C7095">
        <w:rPr>
          <w:rFonts w:ascii="Times New Roman" w:hAnsi="Times New Roman"/>
          <w:sz w:val="24"/>
          <w:lang w:val="sk-SK"/>
        </w:rPr>
        <w:t>0000 0-0-0-0</w:t>
      </w:r>
    </w:p>
    <w:p w14:paraId="17D5A19B" w14:textId="77777777" w:rsidR="007C7095" w:rsidRPr="007C7095" w:rsidRDefault="007C7095" w:rsidP="007C7095">
      <w:pPr>
        <w:pStyle w:val="Obyajntext"/>
        <w:jc w:val="both"/>
        <w:rPr>
          <w:rFonts w:ascii="Times New Roman" w:hAnsi="Times New Roman"/>
          <w:sz w:val="24"/>
          <w:lang w:val="sk-SK"/>
        </w:rPr>
      </w:pPr>
      <w:r w:rsidRPr="007C7095">
        <w:rPr>
          <w:rFonts w:ascii="Times New Roman" w:hAnsi="Times New Roman"/>
          <w:sz w:val="24"/>
          <w:lang w:val="sk-SK"/>
        </w:rPr>
        <w:t>0001 0-0-1-0</w:t>
      </w:r>
    </w:p>
    <w:p w14:paraId="79A58707" w14:textId="77777777" w:rsidR="007C7095" w:rsidRPr="007C7095" w:rsidRDefault="007C7095" w:rsidP="007C7095">
      <w:pPr>
        <w:pStyle w:val="Obyajntext"/>
        <w:jc w:val="both"/>
        <w:rPr>
          <w:rFonts w:ascii="Times New Roman" w:hAnsi="Times New Roman"/>
          <w:sz w:val="24"/>
          <w:lang w:val="sk-SK"/>
        </w:rPr>
      </w:pPr>
      <w:r w:rsidRPr="007C7095">
        <w:rPr>
          <w:rFonts w:ascii="Times New Roman" w:hAnsi="Times New Roman"/>
          <w:sz w:val="24"/>
          <w:lang w:val="sk-SK"/>
        </w:rPr>
        <w:t>0010 0-1--10</w:t>
      </w:r>
    </w:p>
    <w:p w14:paraId="5E3A21EF" w14:textId="77777777" w:rsidR="007C7095" w:rsidRPr="007C7095" w:rsidRDefault="007C7095" w:rsidP="007C7095">
      <w:pPr>
        <w:pStyle w:val="Obyajntext"/>
        <w:jc w:val="both"/>
        <w:rPr>
          <w:rFonts w:ascii="Times New Roman" w:hAnsi="Times New Roman"/>
          <w:sz w:val="24"/>
          <w:lang w:val="sk-SK"/>
        </w:rPr>
      </w:pPr>
      <w:r w:rsidRPr="007C7095">
        <w:rPr>
          <w:rFonts w:ascii="Times New Roman" w:hAnsi="Times New Roman"/>
          <w:sz w:val="24"/>
          <w:lang w:val="sk-SK"/>
        </w:rPr>
        <w:t>0011 0-0--00</w:t>
      </w:r>
    </w:p>
    <w:p w14:paraId="7734BA8B" w14:textId="77777777" w:rsidR="007C7095" w:rsidRPr="007C7095" w:rsidRDefault="007C7095" w:rsidP="007C7095">
      <w:pPr>
        <w:pStyle w:val="Obyajntext"/>
        <w:jc w:val="both"/>
        <w:rPr>
          <w:rFonts w:ascii="Times New Roman" w:hAnsi="Times New Roman"/>
          <w:sz w:val="24"/>
          <w:lang w:val="sk-SK"/>
        </w:rPr>
      </w:pPr>
      <w:r w:rsidRPr="007C7095">
        <w:rPr>
          <w:rFonts w:ascii="Times New Roman" w:hAnsi="Times New Roman"/>
          <w:sz w:val="24"/>
          <w:lang w:val="sk-SK"/>
        </w:rPr>
        <w:t>0100 0--10-0</w:t>
      </w:r>
    </w:p>
    <w:p w14:paraId="3CE555D7" w14:textId="77777777" w:rsidR="007C7095" w:rsidRPr="007C7095" w:rsidRDefault="007C7095" w:rsidP="007C7095">
      <w:pPr>
        <w:pStyle w:val="Obyajntext"/>
        <w:jc w:val="both"/>
        <w:rPr>
          <w:rFonts w:ascii="Times New Roman" w:hAnsi="Times New Roman"/>
          <w:sz w:val="24"/>
          <w:lang w:val="sk-SK"/>
        </w:rPr>
      </w:pPr>
      <w:r w:rsidRPr="007C7095">
        <w:rPr>
          <w:rFonts w:ascii="Times New Roman" w:hAnsi="Times New Roman"/>
          <w:sz w:val="24"/>
          <w:lang w:val="sk-SK"/>
        </w:rPr>
        <w:t>0101 0--01-0</w:t>
      </w:r>
    </w:p>
    <w:p w14:paraId="451AEFF3" w14:textId="77777777" w:rsidR="007C7095" w:rsidRPr="007C7095" w:rsidRDefault="007C7095" w:rsidP="007C7095">
      <w:pPr>
        <w:pStyle w:val="Obyajntext"/>
        <w:jc w:val="both"/>
        <w:rPr>
          <w:rFonts w:ascii="Times New Roman" w:hAnsi="Times New Roman"/>
          <w:sz w:val="24"/>
          <w:lang w:val="sk-SK"/>
        </w:rPr>
      </w:pPr>
      <w:r w:rsidRPr="007C7095">
        <w:rPr>
          <w:rFonts w:ascii="Times New Roman" w:hAnsi="Times New Roman"/>
          <w:sz w:val="24"/>
          <w:lang w:val="sk-SK"/>
        </w:rPr>
        <w:t>0110 0--0-10</w:t>
      </w:r>
    </w:p>
    <w:p w14:paraId="357404C3" w14:textId="77777777" w:rsidR="007C7095" w:rsidRPr="007C7095" w:rsidRDefault="007C7095" w:rsidP="007C7095">
      <w:pPr>
        <w:pStyle w:val="Obyajntext"/>
        <w:jc w:val="both"/>
        <w:rPr>
          <w:rFonts w:ascii="Times New Roman" w:hAnsi="Times New Roman"/>
          <w:sz w:val="24"/>
          <w:lang w:val="sk-SK"/>
        </w:rPr>
      </w:pPr>
      <w:r w:rsidRPr="007C7095">
        <w:rPr>
          <w:rFonts w:ascii="Times New Roman" w:hAnsi="Times New Roman"/>
          <w:sz w:val="24"/>
          <w:lang w:val="sk-SK"/>
        </w:rPr>
        <w:t>0111 1--1-10</w:t>
      </w:r>
    </w:p>
    <w:p w14:paraId="3EE76B41" w14:textId="77777777" w:rsidR="007C7095" w:rsidRPr="007C7095" w:rsidRDefault="007C7095" w:rsidP="007C7095">
      <w:pPr>
        <w:pStyle w:val="Obyajntext"/>
        <w:jc w:val="both"/>
        <w:rPr>
          <w:rFonts w:ascii="Times New Roman" w:hAnsi="Times New Roman"/>
          <w:sz w:val="24"/>
          <w:lang w:val="sk-SK"/>
        </w:rPr>
      </w:pPr>
      <w:r w:rsidRPr="007C7095">
        <w:rPr>
          <w:rFonts w:ascii="Times New Roman" w:hAnsi="Times New Roman"/>
          <w:sz w:val="24"/>
          <w:lang w:val="sk-SK"/>
        </w:rPr>
        <w:t>1000 -00-1-0</w:t>
      </w:r>
    </w:p>
    <w:p w14:paraId="4F0A8237" w14:textId="77777777" w:rsidR="007C7095" w:rsidRPr="007C7095" w:rsidRDefault="007C7095" w:rsidP="007C7095">
      <w:pPr>
        <w:pStyle w:val="Obyajntext"/>
        <w:jc w:val="both"/>
        <w:rPr>
          <w:rFonts w:ascii="Times New Roman" w:hAnsi="Times New Roman"/>
          <w:sz w:val="24"/>
          <w:lang w:val="sk-SK"/>
        </w:rPr>
      </w:pPr>
      <w:r w:rsidRPr="007C7095">
        <w:rPr>
          <w:rFonts w:ascii="Times New Roman" w:hAnsi="Times New Roman"/>
          <w:sz w:val="24"/>
          <w:lang w:val="sk-SK"/>
        </w:rPr>
        <w:t>1001 -10-1-0</w:t>
      </w:r>
    </w:p>
    <w:p w14:paraId="61325D82" w14:textId="77777777" w:rsidR="007C7095" w:rsidRPr="007C7095" w:rsidRDefault="007C7095" w:rsidP="007C7095">
      <w:pPr>
        <w:pStyle w:val="Obyajntext"/>
        <w:jc w:val="both"/>
        <w:rPr>
          <w:rFonts w:ascii="Times New Roman" w:hAnsi="Times New Roman"/>
          <w:sz w:val="24"/>
          <w:lang w:val="sk-SK"/>
        </w:rPr>
      </w:pPr>
      <w:r w:rsidRPr="007C7095">
        <w:rPr>
          <w:rFonts w:ascii="Times New Roman" w:hAnsi="Times New Roman"/>
          <w:sz w:val="24"/>
          <w:lang w:val="sk-SK"/>
        </w:rPr>
        <w:t>1010 -10--10</w:t>
      </w:r>
    </w:p>
    <w:p w14:paraId="643A22C9" w14:textId="77777777" w:rsidR="007C7095" w:rsidRPr="007C7095" w:rsidRDefault="007C7095" w:rsidP="007C7095">
      <w:pPr>
        <w:pStyle w:val="Obyajntext"/>
        <w:jc w:val="both"/>
        <w:rPr>
          <w:rFonts w:ascii="Times New Roman" w:hAnsi="Times New Roman"/>
          <w:sz w:val="24"/>
          <w:lang w:val="sk-SK"/>
        </w:rPr>
      </w:pPr>
      <w:r w:rsidRPr="007C7095">
        <w:rPr>
          <w:rFonts w:ascii="Times New Roman" w:hAnsi="Times New Roman"/>
          <w:sz w:val="24"/>
          <w:lang w:val="sk-SK"/>
        </w:rPr>
        <w:t>1011 -01--11</w:t>
      </w:r>
    </w:p>
    <w:p w14:paraId="25555BB4" w14:textId="77777777" w:rsidR="007C7095" w:rsidRPr="007C7095" w:rsidRDefault="007C7095" w:rsidP="007C7095">
      <w:pPr>
        <w:pStyle w:val="Obyajntext"/>
        <w:jc w:val="both"/>
        <w:rPr>
          <w:rFonts w:ascii="Times New Roman" w:hAnsi="Times New Roman"/>
          <w:sz w:val="24"/>
          <w:lang w:val="sk-SK"/>
        </w:rPr>
      </w:pPr>
      <w:r w:rsidRPr="007C7095">
        <w:rPr>
          <w:rFonts w:ascii="Times New Roman" w:hAnsi="Times New Roman"/>
          <w:sz w:val="24"/>
          <w:lang w:val="sk-SK"/>
        </w:rPr>
        <w:t>1100 -1-00-0</w:t>
      </w:r>
    </w:p>
    <w:p w14:paraId="56ABC455" w14:textId="77777777" w:rsidR="007C7095" w:rsidRPr="007C7095" w:rsidRDefault="007C7095" w:rsidP="007C7095">
      <w:pPr>
        <w:pStyle w:val="Obyajntext"/>
        <w:jc w:val="both"/>
        <w:rPr>
          <w:rFonts w:ascii="Times New Roman" w:hAnsi="Times New Roman"/>
          <w:sz w:val="24"/>
          <w:lang w:val="sk-SK"/>
        </w:rPr>
      </w:pPr>
      <w:r w:rsidRPr="007C7095">
        <w:rPr>
          <w:rFonts w:ascii="Times New Roman" w:hAnsi="Times New Roman"/>
          <w:sz w:val="24"/>
          <w:lang w:val="sk-SK"/>
        </w:rPr>
        <w:t>1101 -0-10-0</w:t>
      </w:r>
    </w:p>
    <w:p w14:paraId="1697D6B6" w14:textId="77777777" w:rsidR="007C7095" w:rsidRPr="007C7095" w:rsidRDefault="007C7095" w:rsidP="007C7095">
      <w:pPr>
        <w:pStyle w:val="Obyajntext"/>
        <w:jc w:val="both"/>
        <w:rPr>
          <w:rFonts w:ascii="Times New Roman" w:hAnsi="Times New Roman"/>
          <w:sz w:val="24"/>
          <w:lang w:val="sk-SK"/>
        </w:rPr>
      </w:pPr>
      <w:r w:rsidRPr="007C7095">
        <w:rPr>
          <w:rFonts w:ascii="Times New Roman" w:hAnsi="Times New Roman"/>
          <w:sz w:val="24"/>
          <w:lang w:val="sk-SK"/>
        </w:rPr>
        <w:t>1110 -------</w:t>
      </w:r>
    </w:p>
    <w:p w14:paraId="5A14B1D2" w14:textId="77777777" w:rsidR="007C7095" w:rsidRPr="007C7095" w:rsidRDefault="007C7095" w:rsidP="007C7095">
      <w:pPr>
        <w:pStyle w:val="Obyajntext"/>
        <w:jc w:val="both"/>
        <w:rPr>
          <w:rFonts w:ascii="Times New Roman" w:hAnsi="Times New Roman"/>
          <w:sz w:val="24"/>
          <w:lang w:val="sk-SK"/>
        </w:rPr>
      </w:pPr>
      <w:r w:rsidRPr="007C7095">
        <w:rPr>
          <w:rFonts w:ascii="Times New Roman" w:hAnsi="Times New Roman"/>
          <w:sz w:val="24"/>
          <w:lang w:val="sk-SK"/>
        </w:rPr>
        <w:t>1111 -------</w:t>
      </w:r>
    </w:p>
    <w:p w14:paraId="1C25C0A9" w14:textId="22DE11A3" w:rsidR="00236AD8" w:rsidRDefault="007C7095" w:rsidP="007C7095">
      <w:pPr>
        <w:pStyle w:val="Obyajntext"/>
        <w:jc w:val="both"/>
        <w:rPr>
          <w:rFonts w:ascii="Times New Roman" w:hAnsi="Times New Roman"/>
          <w:sz w:val="24"/>
          <w:lang w:val="sk-SK"/>
        </w:rPr>
      </w:pPr>
      <w:r w:rsidRPr="007C7095">
        <w:rPr>
          <w:rFonts w:ascii="Times New Roman" w:hAnsi="Times New Roman"/>
          <w:sz w:val="24"/>
          <w:lang w:val="sk-SK"/>
        </w:rPr>
        <w:t>.e</w:t>
      </w:r>
    </w:p>
    <w:p w14:paraId="3C5771F5" w14:textId="01BB9262" w:rsidR="007C7095" w:rsidRDefault="007C7095" w:rsidP="007C7095">
      <w:pPr>
        <w:pStyle w:val="Obyajntext"/>
        <w:jc w:val="both"/>
        <w:rPr>
          <w:rFonts w:ascii="Times New Roman" w:hAnsi="Times New Roman"/>
          <w:sz w:val="24"/>
          <w:lang w:val="sk-SK"/>
        </w:rPr>
      </w:pPr>
    </w:p>
    <w:p w14:paraId="0B01FFEE" w14:textId="77777777" w:rsidR="007C7095" w:rsidRPr="007C7095" w:rsidRDefault="007C7095" w:rsidP="007C7095">
      <w:pPr>
        <w:pStyle w:val="Obyajntext"/>
        <w:jc w:val="both"/>
        <w:rPr>
          <w:rFonts w:ascii="Times New Roman" w:hAnsi="Times New Roman"/>
          <w:sz w:val="24"/>
          <w:lang w:val="sk-SK"/>
        </w:rPr>
      </w:pPr>
      <w:r w:rsidRPr="007C7095">
        <w:rPr>
          <w:rFonts w:ascii="Times New Roman" w:hAnsi="Times New Roman"/>
          <w:sz w:val="24"/>
          <w:lang w:val="sk-SK"/>
        </w:rPr>
        <w:t xml:space="preserve"># </w:t>
      </w:r>
      <w:proofErr w:type="spellStart"/>
      <w:r w:rsidRPr="007C7095">
        <w:rPr>
          <w:rFonts w:ascii="Times New Roman" w:hAnsi="Times New Roman"/>
          <w:sz w:val="24"/>
          <w:lang w:val="sk-SK"/>
        </w:rPr>
        <w:t>Moore</w:t>
      </w:r>
      <w:proofErr w:type="spellEnd"/>
    </w:p>
    <w:p w14:paraId="66C40E7F" w14:textId="77777777" w:rsidR="007C7095" w:rsidRPr="007C7095" w:rsidRDefault="007C7095" w:rsidP="007C7095">
      <w:pPr>
        <w:pStyle w:val="Obyajntext"/>
        <w:jc w:val="both"/>
        <w:rPr>
          <w:rFonts w:ascii="Times New Roman" w:hAnsi="Times New Roman"/>
          <w:sz w:val="24"/>
          <w:lang w:val="sk-SK"/>
        </w:rPr>
      </w:pPr>
      <w:r w:rsidRPr="007C7095">
        <w:rPr>
          <w:rFonts w:ascii="Times New Roman" w:hAnsi="Times New Roman"/>
          <w:sz w:val="24"/>
          <w:lang w:val="sk-SK"/>
        </w:rPr>
        <w:t>J1 = (Z2&amp;Z3&amp;X);</w:t>
      </w:r>
    </w:p>
    <w:p w14:paraId="0A6D1174" w14:textId="77777777" w:rsidR="007C7095" w:rsidRPr="007C7095" w:rsidRDefault="007C7095" w:rsidP="007C7095">
      <w:pPr>
        <w:pStyle w:val="Obyajntext"/>
        <w:jc w:val="both"/>
        <w:rPr>
          <w:rFonts w:ascii="Times New Roman" w:hAnsi="Times New Roman"/>
          <w:sz w:val="24"/>
          <w:lang w:val="sk-SK"/>
        </w:rPr>
      </w:pPr>
    </w:p>
    <w:p w14:paraId="15435786" w14:textId="77777777" w:rsidR="007C7095" w:rsidRPr="007C7095" w:rsidRDefault="007C7095" w:rsidP="007C7095">
      <w:pPr>
        <w:pStyle w:val="Obyajntext"/>
        <w:jc w:val="both"/>
        <w:rPr>
          <w:rFonts w:ascii="Times New Roman" w:hAnsi="Times New Roman"/>
          <w:sz w:val="24"/>
          <w:lang w:val="sk-SK"/>
        </w:rPr>
      </w:pPr>
      <w:r w:rsidRPr="007C7095">
        <w:rPr>
          <w:rFonts w:ascii="Times New Roman" w:hAnsi="Times New Roman"/>
          <w:sz w:val="24"/>
          <w:lang w:val="sk-SK"/>
        </w:rPr>
        <w:t>K1 = (!Z2&amp;!Z3&amp;X) | (Z2&amp;!X) | (Z3&amp;!X);</w:t>
      </w:r>
    </w:p>
    <w:p w14:paraId="538174FD" w14:textId="77777777" w:rsidR="007C7095" w:rsidRPr="007C7095" w:rsidRDefault="007C7095" w:rsidP="007C7095">
      <w:pPr>
        <w:pStyle w:val="Obyajntext"/>
        <w:jc w:val="both"/>
        <w:rPr>
          <w:rFonts w:ascii="Times New Roman" w:hAnsi="Times New Roman"/>
          <w:sz w:val="24"/>
          <w:lang w:val="sk-SK"/>
        </w:rPr>
      </w:pPr>
    </w:p>
    <w:p w14:paraId="2871E86D" w14:textId="77777777" w:rsidR="007C7095" w:rsidRPr="007C7095" w:rsidRDefault="007C7095" w:rsidP="007C7095">
      <w:pPr>
        <w:pStyle w:val="Obyajntext"/>
        <w:jc w:val="both"/>
        <w:rPr>
          <w:rFonts w:ascii="Times New Roman" w:hAnsi="Times New Roman"/>
          <w:sz w:val="24"/>
          <w:lang w:val="sk-SK"/>
        </w:rPr>
      </w:pPr>
      <w:r w:rsidRPr="007C7095">
        <w:rPr>
          <w:rFonts w:ascii="Times New Roman" w:hAnsi="Times New Roman"/>
          <w:sz w:val="24"/>
          <w:lang w:val="sk-SK"/>
        </w:rPr>
        <w:t>J2 = (Z1&amp;Z3&amp;X) | (!Z1&amp;Z3&amp;!X);</w:t>
      </w:r>
    </w:p>
    <w:p w14:paraId="34EE6142" w14:textId="77777777" w:rsidR="007C7095" w:rsidRPr="007C7095" w:rsidRDefault="007C7095" w:rsidP="007C7095">
      <w:pPr>
        <w:pStyle w:val="Obyajntext"/>
        <w:jc w:val="both"/>
        <w:rPr>
          <w:rFonts w:ascii="Times New Roman" w:hAnsi="Times New Roman"/>
          <w:sz w:val="24"/>
          <w:lang w:val="sk-SK"/>
        </w:rPr>
      </w:pPr>
    </w:p>
    <w:p w14:paraId="3815FBA4" w14:textId="77777777" w:rsidR="007C7095" w:rsidRPr="007C7095" w:rsidRDefault="007C7095" w:rsidP="007C7095">
      <w:pPr>
        <w:pStyle w:val="Obyajntext"/>
        <w:jc w:val="both"/>
        <w:rPr>
          <w:rFonts w:ascii="Times New Roman" w:hAnsi="Times New Roman"/>
          <w:sz w:val="24"/>
          <w:lang w:val="sk-SK"/>
        </w:rPr>
      </w:pPr>
      <w:r w:rsidRPr="007C7095">
        <w:rPr>
          <w:rFonts w:ascii="Times New Roman" w:hAnsi="Times New Roman"/>
          <w:sz w:val="24"/>
          <w:lang w:val="sk-SK"/>
        </w:rPr>
        <w:t>K2 = (!Z1&amp;!Z3&amp;!X) | (Z2&amp;Z3&amp;X) | (Z1&amp;X);</w:t>
      </w:r>
    </w:p>
    <w:p w14:paraId="3E63942D" w14:textId="77777777" w:rsidR="007C7095" w:rsidRPr="007C7095" w:rsidRDefault="007C7095" w:rsidP="007C7095">
      <w:pPr>
        <w:pStyle w:val="Obyajntext"/>
        <w:jc w:val="both"/>
        <w:rPr>
          <w:rFonts w:ascii="Times New Roman" w:hAnsi="Times New Roman"/>
          <w:sz w:val="24"/>
          <w:lang w:val="sk-SK"/>
        </w:rPr>
      </w:pPr>
    </w:p>
    <w:p w14:paraId="0D3854C6" w14:textId="77777777" w:rsidR="007C7095" w:rsidRPr="007C7095" w:rsidRDefault="007C7095" w:rsidP="007C7095">
      <w:pPr>
        <w:pStyle w:val="Obyajntext"/>
        <w:jc w:val="both"/>
        <w:rPr>
          <w:rFonts w:ascii="Times New Roman" w:hAnsi="Times New Roman"/>
          <w:sz w:val="24"/>
          <w:lang w:val="sk-SK"/>
        </w:rPr>
      </w:pPr>
      <w:r w:rsidRPr="007C7095">
        <w:rPr>
          <w:rFonts w:ascii="Times New Roman" w:hAnsi="Times New Roman"/>
          <w:sz w:val="24"/>
          <w:lang w:val="sk-SK"/>
        </w:rPr>
        <w:t>J3 = (!Z1&amp;X) | (Z1&amp;!Z2);</w:t>
      </w:r>
    </w:p>
    <w:p w14:paraId="4518DBEA" w14:textId="77777777" w:rsidR="007C7095" w:rsidRPr="007C7095" w:rsidRDefault="007C7095" w:rsidP="007C7095">
      <w:pPr>
        <w:pStyle w:val="Obyajntext"/>
        <w:jc w:val="both"/>
        <w:rPr>
          <w:rFonts w:ascii="Times New Roman" w:hAnsi="Times New Roman"/>
          <w:sz w:val="24"/>
          <w:lang w:val="sk-SK"/>
        </w:rPr>
      </w:pPr>
    </w:p>
    <w:p w14:paraId="65B96B62" w14:textId="77777777" w:rsidR="007C7095" w:rsidRPr="007C7095" w:rsidRDefault="007C7095" w:rsidP="007C7095">
      <w:pPr>
        <w:pStyle w:val="Obyajntext"/>
        <w:jc w:val="both"/>
        <w:rPr>
          <w:rFonts w:ascii="Times New Roman" w:hAnsi="Times New Roman"/>
          <w:sz w:val="24"/>
          <w:lang w:val="sk-SK"/>
        </w:rPr>
      </w:pPr>
      <w:r w:rsidRPr="007C7095">
        <w:rPr>
          <w:rFonts w:ascii="Times New Roman" w:hAnsi="Times New Roman"/>
          <w:sz w:val="24"/>
          <w:lang w:val="sk-SK"/>
        </w:rPr>
        <w:t>K3 = (!Z1&amp;Z3&amp;!X) | (Z2&amp;Z3&amp;X) | (Z1&amp;!Z2);</w:t>
      </w:r>
    </w:p>
    <w:p w14:paraId="15598477" w14:textId="77777777" w:rsidR="007C7095" w:rsidRPr="007C7095" w:rsidRDefault="007C7095" w:rsidP="007C7095">
      <w:pPr>
        <w:pStyle w:val="Obyajntext"/>
        <w:jc w:val="both"/>
        <w:rPr>
          <w:rFonts w:ascii="Times New Roman" w:hAnsi="Times New Roman"/>
          <w:sz w:val="24"/>
          <w:lang w:val="sk-SK"/>
        </w:rPr>
      </w:pPr>
    </w:p>
    <w:p w14:paraId="13EB6CEE" w14:textId="3FA221A1" w:rsidR="007C7095" w:rsidRDefault="007C7095" w:rsidP="007C7095">
      <w:pPr>
        <w:pStyle w:val="Obyajntext"/>
        <w:jc w:val="both"/>
        <w:rPr>
          <w:rFonts w:ascii="Times New Roman" w:hAnsi="Times New Roman"/>
          <w:sz w:val="24"/>
          <w:lang w:val="sk-SK"/>
        </w:rPr>
      </w:pPr>
      <w:r w:rsidRPr="007C7095">
        <w:rPr>
          <w:rFonts w:ascii="Times New Roman" w:hAnsi="Times New Roman"/>
          <w:sz w:val="24"/>
          <w:lang w:val="sk-SK"/>
        </w:rPr>
        <w:t>Y = (Z1&amp;Z3&amp;X);</w:t>
      </w:r>
    </w:p>
    <w:p w14:paraId="49F0FF45" w14:textId="77777777" w:rsidR="0066009A" w:rsidRPr="001B28E4" w:rsidRDefault="0066009A" w:rsidP="007C7095">
      <w:pPr>
        <w:pStyle w:val="Obyajntext"/>
        <w:jc w:val="both"/>
        <w:rPr>
          <w:rFonts w:ascii="Times New Roman" w:hAnsi="Times New Roman"/>
          <w:sz w:val="24"/>
          <w:lang w:val="sk-SK"/>
        </w:rPr>
      </w:pPr>
    </w:p>
    <w:p w14:paraId="6F5CD375" w14:textId="77777777" w:rsidR="00236AD8" w:rsidRDefault="00236AD8" w:rsidP="00236AD8">
      <w:pPr>
        <w:pStyle w:val="Obyajntext"/>
        <w:rPr>
          <w:rFonts w:ascii="Times New Roman" w:hAnsi="Times New Roman"/>
          <w:b/>
          <w:sz w:val="24"/>
          <w:lang w:val="sk-SK"/>
        </w:rPr>
      </w:pPr>
      <w:r w:rsidRPr="00C05A9A">
        <w:rPr>
          <w:rFonts w:ascii="Times New Roman" w:hAnsi="Times New Roman"/>
          <w:b/>
          <w:sz w:val="24"/>
          <w:lang w:val="sk-SK"/>
        </w:rPr>
        <w:t>Prepis na NAND</w:t>
      </w:r>
      <w:r>
        <w:rPr>
          <w:rFonts w:ascii="Times New Roman" w:hAnsi="Times New Roman"/>
          <w:b/>
          <w:sz w:val="24"/>
          <w:lang w:val="sk-SK"/>
        </w:rPr>
        <w:t xml:space="preserve"> s využitím </w:t>
      </w:r>
      <w:proofErr w:type="spellStart"/>
      <w:r>
        <w:rPr>
          <w:rFonts w:ascii="Times New Roman" w:hAnsi="Times New Roman"/>
          <w:b/>
          <w:sz w:val="24"/>
          <w:lang w:val="sk-SK"/>
        </w:rPr>
        <w:t>Shefferovej</w:t>
      </w:r>
      <w:proofErr w:type="spellEnd"/>
      <w:r>
        <w:rPr>
          <w:rFonts w:ascii="Times New Roman" w:hAnsi="Times New Roman"/>
          <w:b/>
          <w:sz w:val="24"/>
          <w:lang w:val="sk-SK"/>
        </w:rPr>
        <w:t xml:space="preserve"> operácie</w:t>
      </w:r>
      <w:r w:rsidRPr="00C05A9A">
        <w:rPr>
          <w:rFonts w:ascii="Times New Roman" w:hAnsi="Times New Roman"/>
          <w:b/>
          <w:sz w:val="24"/>
          <w:lang w:val="sk-SK"/>
        </w:rPr>
        <w:t>:</w:t>
      </w:r>
    </w:p>
    <w:p w14:paraId="572914F5" w14:textId="20F7D197" w:rsidR="00236AD8" w:rsidRDefault="00236AD8" w:rsidP="00236AD8">
      <w:pPr>
        <w:pStyle w:val="Obyajntext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J</m:t>
          </m:r>
          <m:r>
            <w:rPr>
              <w:rFonts w:ascii="Cambria Math" w:hAnsi="Cambria Math"/>
              <w:sz w:val="24"/>
            </w:rPr>
            <m:t>1=X.Z2.Z3=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(X</m:t>
              </m:r>
              <m:r>
                <w:rPr>
                  <w:rFonts w:ascii="Cambria Math" w:hAnsi="Cambria Math"/>
                  <w:sz w:val="24"/>
                  <w:lang w:val="sk-SK"/>
                </w:rPr>
                <m:t>↑Z2↑Z3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↑</m:t>
          </m:r>
          <m:r>
            <w:rPr>
              <w:rFonts w:ascii="Cambria Math" w:hAnsi="Cambria Math"/>
              <w:sz w:val="24"/>
            </w:rPr>
            <m:t>(X</m:t>
          </m:r>
          <m:r>
            <w:rPr>
              <w:rFonts w:ascii="Cambria Math" w:hAnsi="Cambria Math"/>
              <w:sz w:val="24"/>
              <w:lang w:val="sk-SK"/>
            </w:rPr>
            <m:t>↑Z2↑Z3</m:t>
          </m:r>
          <m:r>
            <w:rPr>
              <w:rFonts w:ascii="Cambria Math" w:hAnsi="Cambria Math"/>
              <w:sz w:val="24"/>
            </w:rPr>
            <m:t>))</m:t>
          </m:r>
        </m:oMath>
      </m:oMathPara>
    </w:p>
    <w:p w14:paraId="5E15D2BE" w14:textId="01D35935" w:rsidR="00236AD8" w:rsidRPr="0025342B" w:rsidRDefault="00236AD8" w:rsidP="00236AD8">
      <w:pPr>
        <w:pStyle w:val="Obyajntext"/>
        <w:rPr>
          <w:rFonts w:ascii="Times New Roman" w:hAnsi="Times New Roman"/>
          <w:sz w:val="24"/>
          <w:lang w:val="sk-SK"/>
        </w:rPr>
      </w:pPr>
      <m:oMath>
        <m:r>
          <w:rPr>
            <w:rFonts w:ascii="Cambria Math" w:hAnsi="Cambria Math"/>
            <w:sz w:val="24"/>
            <w:lang w:val="sk-SK"/>
          </w:rPr>
          <m:t>K1=X.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Z2</m:t>
            </m:r>
          </m:e>
        </m:acc>
        <m:r>
          <w:rPr>
            <w:rFonts w:ascii="Cambria Math" w:hAnsi="Cambria Math"/>
            <w:sz w:val="24"/>
            <w:lang w:val="sk-SK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Z3</m:t>
            </m:r>
          </m:e>
        </m:acc>
        <m:r>
          <w:rPr>
            <w:rFonts w:ascii="Cambria Math" w:hAnsi="Cambria Math"/>
            <w:sz w:val="24"/>
            <w:lang w:val="sk-SK"/>
          </w:rPr>
          <m:t>+ Z2.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X</m:t>
            </m:r>
          </m:e>
        </m:acc>
        <m:r>
          <w:rPr>
            <w:rFonts w:ascii="Cambria Math" w:hAnsi="Cambria Math"/>
            <w:sz w:val="24"/>
            <w:lang w:val="sk-SK"/>
          </w:rPr>
          <m:t>+Z3.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X</m:t>
            </m:r>
          </m:e>
        </m:acc>
      </m:oMath>
      <w:r w:rsidR="00B072A4">
        <w:rPr>
          <w:rFonts w:ascii="Times New Roman" w:hAnsi="Times New Roman"/>
          <w:sz w:val="24"/>
          <w:lang w:val="sk-SK"/>
        </w:rPr>
        <w:t xml:space="preserve"> =(</w:t>
      </w:r>
      <w:r w:rsidR="002C6B34">
        <w:rPr>
          <w:rFonts w:ascii="Times New Roman" w:hAnsi="Times New Roman"/>
          <w:sz w:val="24"/>
          <w:lang w:val="sk-SK"/>
        </w:rPr>
        <w:t>(</w:t>
      </w:r>
      <w:r w:rsidR="00B072A4">
        <w:rPr>
          <w:rFonts w:ascii="Times New Roman" w:hAnsi="Times New Roman"/>
          <w:sz w:val="24"/>
          <w:lang w:val="sk-SK"/>
        </w:rPr>
        <w:t>X</w:t>
      </w:r>
      <m:oMath>
        <m:r>
          <w:rPr>
            <w:rFonts w:ascii="Cambria Math" w:hAnsi="Cambria Math"/>
            <w:sz w:val="24"/>
            <w:lang w:val="sk-SK"/>
          </w:rPr>
          <m:t>↑(Z2↑)↑(Z3↑))↑(Z2(X↑)↑(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lang w:val="sk-SK"/>
              </w:rPr>
              <m:t>Z3</m:t>
            </m:r>
          </m:e>
        </m:d>
        <m:r>
          <w:rPr>
            <w:rFonts w:ascii="Cambria Math" w:hAnsi="Cambria Math"/>
            <w:sz w:val="24"/>
            <w:lang w:val="sk-SK"/>
          </w:rPr>
          <m:t>↑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lang w:val="sk-SK"/>
              </w:rPr>
              <m:t>X↑</m:t>
            </m:r>
          </m:e>
        </m:d>
        <m:r>
          <w:rPr>
            <w:rFonts w:ascii="Cambria Math" w:hAnsi="Cambria Math"/>
            <w:sz w:val="24"/>
            <w:lang w:val="sk-SK"/>
          </w:rPr>
          <m:t>)</m:t>
        </m:r>
      </m:oMath>
    </w:p>
    <w:p w14:paraId="0642B7C4" w14:textId="772A1A71" w:rsidR="00236AD8" w:rsidRDefault="00236AD8" w:rsidP="00236AD8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J2=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X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Z1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.Z3</m:t>
          </m:r>
          <m:r>
            <m:rPr>
              <m:sty m:val="p"/>
            </m:rPr>
            <w:rPr>
              <w:rFonts w:ascii="Cambria Math" w:hAnsi="Cambria Math"/>
              <w:sz w:val="24"/>
              <w:lang w:val="sk-SK"/>
            </w:rPr>
            <m:t>+X.Z1.Z3</m:t>
          </m:r>
          <m:r>
            <w:rPr>
              <w:rFonts w:ascii="Cambria Math" w:hAnsi="Cambria Math"/>
              <w:sz w:val="24"/>
              <w:lang w:val="sk-SK"/>
            </w:rPr>
            <m:t>=(((X↑)↑(Z1↑)↑Z3)↑(X↑Z1↑Z3))</m:t>
          </m:r>
        </m:oMath>
      </m:oMathPara>
    </w:p>
    <w:p w14:paraId="48908D87" w14:textId="419A5D0D" w:rsidR="00236AD8" w:rsidRDefault="00236AD8" w:rsidP="00236AD8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w:lastRenderedPageBreak/>
            <m:t>K2=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X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Z1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Z3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+X.Z1+X.Z3=((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X↑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↑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Z1↑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↑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Z3↑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)↑(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X↑Z1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↑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X↑Z3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))</m:t>
          </m:r>
        </m:oMath>
      </m:oMathPara>
    </w:p>
    <w:p w14:paraId="6C925E24" w14:textId="152367C0" w:rsidR="00236AD8" w:rsidRPr="0013168A" w:rsidRDefault="00236AD8" w:rsidP="00236AD8">
      <w:pPr>
        <w:pStyle w:val="Obyajntext"/>
        <w:rPr>
          <w:rFonts w:ascii="Times New Roman" w:hAnsi="Times New Roman"/>
          <w:sz w:val="24"/>
          <w:lang w:val="sk-SK"/>
        </w:rPr>
      </w:pPr>
      <m:oMath>
        <m:r>
          <w:rPr>
            <w:rFonts w:ascii="Cambria Math" w:hAnsi="Cambria Math"/>
            <w:sz w:val="24"/>
            <w:lang w:val="sk-SK"/>
          </w:rPr>
          <m:t>J3=X.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Z1</m:t>
            </m:r>
          </m:e>
        </m:acc>
        <m:r>
          <w:rPr>
            <w:rFonts w:ascii="Cambria Math" w:hAnsi="Cambria Math"/>
            <w:sz w:val="24"/>
            <w:lang w:val="sk-SK"/>
          </w:rPr>
          <m:t>+Z1.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Z2</m:t>
            </m:r>
          </m:e>
        </m:acc>
        <m:r>
          <w:rPr>
            <w:rFonts w:ascii="Cambria Math" w:hAnsi="Cambria Math"/>
            <w:sz w:val="24"/>
            <w:lang w:val="sk-SK"/>
          </w:rPr>
          <m:t>=((X↑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lang w:val="sk-SK"/>
              </w:rPr>
              <m:t>Z1↑</m:t>
            </m:r>
          </m:e>
        </m:d>
        <m:r>
          <w:rPr>
            <w:rFonts w:ascii="Cambria Math" w:hAnsi="Cambria Math"/>
            <w:sz w:val="24"/>
            <w:lang w:val="sk-SK"/>
          </w:rPr>
          <m:t>)↑(Z1↑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lang w:val="sk-SK"/>
              </w:rPr>
              <m:t>Z2↑</m:t>
            </m:r>
          </m:e>
        </m:d>
        <m:r>
          <w:rPr>
            <w:rFonts w:ascii="Cambria Math" w:hAnsi="Cambria Math"/>
            <w:sz w:val="24"/>
            <w:lang w:val="sk-SK"/>
          </w:rPr>
          <m:t>))</m:t>
        </m:r>
      </m:oMath>
      <w:r w:rsidR="002C6B34">
        <w:rPr>
          <w:rFonts w:ascii="Times New Roman" w:hAnsi="Times New Roman"/>
          <w:sz w:val="24"/>
          <w:lang w:val="sk-SK"/>
        </w:rPr>
        <w:t xml:space="preserve"> </w:t>
      </w:r>
    </w:p>
    <w:p w14:paraId="46326CB6" w14:textId="27812A83" w:rsidR="00236AD8" w:rsidRDefault="00236AD8" w:rsidP="00236AD8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K3=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X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+Z1+Z2=(X↑(Z1↑)↑(Z2↑)</m:t>
          </m:r>
        </m:oMath>
      </m:oMathPara>
    </w:p>
    <w:p w14:paraId="17814FAC" w14:textId="0C3BB0FA" w:rsidR="00236AD8" w:rsidRDefault="00236AD8" w:rsidP="00236AD8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Y=Z1.Z2.X=(Z1↑Z2↑X)↑(Z1↑Z2↑X)</m:t>
          </m:r>
        </m:oMath>
      </m:oMathPara>
    </w:p>
    <w:p w14:paraId="56DA2CE2" w14:textId="0A662F3C" w:rsidR="00236AD8" w:rsidRPr="0025342B" w:rsidRDefault="00236AD8" w:rsidP="00236AD8">
      <w:pPr>
        <w:pStyle w:val="Obyajntext"/>
        <w:rPr>
          <w:rFonts w:ascii="Times New Roman" w:hAnsi="Times New Roman"/>
          <w:sz w:val="24"/>
          <w:lang w:val="sk-SK"/>
        </w:rPr>
      </w:pPr>
    </w:p>
    <w:p w14:paraId="0AF8CB2C" w14:textId="0D2ED00A" w:rsidR="00236AD8" w:rsidRPr="00A000B9" w:rsidRDefault="00236AD8" w:rsidP="00236AD8">
      <w:pPr>
        <w:pStyle w:val="Obyajntext"/>
        <w:jc w:val="both"/>
        <w:rPr>
          <w:rFonts w:ascii="Times New Roman" w:hAnsi="Times New Roman"/>
          <w:i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Vyjadrenie k počtu logických členov obvodu:  </w:t>
      </w:r>
      <w:r w:rsidR="004948CD">
        <w:rPr>
          <w:rFonts w:ascii="Times New Roman" w:hAnsi="Times New Roman"/>
          <w:sz w:val="24"/>
          <w:lang w:val="sk-SK"/>
        </w:rPr>
        <w:t>19</w:t>
      </w:r>
      <w:r>
        <w:rPr>
          <w:rFonts w:ascii="Times New Roman" w:hAnsi="Times New Roman"/>
          <w:sz w:val="24"/>
          <w:lang w:val="sk-SK"/>
        </w:rPr>
        <w:t xml:space="preserve"> členov NAND(a 3 preklápacie obvody JK </w:t>
      </w:r>
      <w:r w:rsidR="00470E7A">
        <w:rPr>
          <w:rFonts w:ascii="Times New Roman" w:hAnsi="Times New Roman"/>
          <w:sz w:val="24"/>
          <w:lang w:val="sk-SK"/>
        </w:rPr>
        <w:t>)</w:t>
      </w:r>
    </w:p>
    <w:p w14:paraId="05970E23" w14:textId="360A0B48" w:rsidR="00236AD8" w:rsidRPr="00A000B9" w:rsidRDefault="00236AD8" w:rsidP="00236AD8">
      <w:pPr>
        <w:pStyle w:val="Obyajntext"/>
        <w:rPr>
          <w:rFonts w:ascii="Times New Roman" w:hAnsi="Times New Roman"/>
          <w:i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Vyjadrenie k počtu vstupov do logických členov obvodu: </w:t>
      </w:r>
      <w:r w:rsidR="004948CD">
        <w:rPr>
          <w:rFonts w:ascii="Times New Roman" w:hAnsi="Times New Roman"/>
          <w:sz w:val="24"/>
          <w:lang w:val="sk-SK"/>
        </w:rPr>
        <w:t>61</w:t>
      </w:r>
      <w:r>
        <w:rPr>
          <w:rFonts w:ascii="Times New Roman" w:hAnsi="Times New Roman"/>
          <w:sz w:val="24"/>
          <w:lang w:val="sk-SK"/>
        </w:rPr>
        <w:t xml:space="preserve"> (</w:t>
      </w:r>
      <w:r w:rsidR="004948CD">
        <w:rPr>
          <w:rFonts w:ascii="Times New Roman" w:hAnsi="Times New Roman"/>
          <w:sz w:val="24"/>
          <w:lang w:val="sk-SK"/>
        </w:rPr>
        <w:t>49</w:t>
      </w:r>
      <w:r>
        <w:rPr>
          <w:rFonts w:ascii="Times New Roman" w:hAnsi="Times New Roman"/>
          <w:sz w:val="24"/>
          <w:lang w:val="sk-SK"/>
        </w:rPr>
        <w:t xml:space="preserve"> v kombinačnej časti a 12 v pamäťovej časti).</w:t>
      </w:r>
    </w:p>
    <w:p w14:paraId="0F05FC35" w14:textId="77777777" w:rsidR="00236AD8" w:rsidRDefault="00236AD8" w:rsidP="00236AD8">
      <w:pPr>
        <w:pStyle w:val="Obyajntext"/>
        <w:rPr>
          <w:rFonts w:ascii="Times New Roman" w:hAnsi="Times New Roman"/>
          <w:b/>
          <w:sz w:val="24"/>
          <w:szCs w:val="24"/>
          <w:lang w:val="sk-SK"/>
        </w:rPr>
      </w:pPr>
    </w:p>
    <w:p w14:paraId="73A92629" w14:textId="77777777" w:rsidR="00236AD8" w:rsidRDefault="00236AD8" w:rsidP="00236AD8">
      <w:pPr>
        <w:pStyle w:val="Obyajntext"/>
        <w:rPr>
          <w:rFonts w:ascii="Times New Roman" w:hAnsi="Times New Roman"/>
          <w:b/>
          <w:sz w:val="24"/>
          <w:lang w:val="sk-SK"/>
        </w:rPr>
      </w:pPr>
    </w:p>
    <w:p w14:paraId="3B29F9D7" w14:textId="77777777" w:rsidR="00236AD8" w:rsidRDefault="00236AD8" w:rsidP="00236AD8">
      <w:pPr>
        <w:pStyle w:val="Obyajntext"/>
        <w:rPr>
          <w:rFonts w:ascii="Times New Roman" w:hAnsi="Times New Roman"/>
          <w:b/>
          <w:sz w:val="24"/>
          <w:lang w:val="sk-SK"/>
        </w:rPr>
      </w:pPr>
      <w:r w:rsidRPr="00C05A9A">
        <w:rPr>
          <w:rFonts w:ascii="Times New Roman" w:hAnsi="Times New Roman"/>
          <w:b/>
          <w:sz w:val="24"/>
          <w:lang w:val="sk-SK"/>
        </w:rPr>
        <w:t>Schéma:</w:t>
      </w:r>
    </w:p>
    <w:p w14:paraId="54628C30" w14:textId="2DAA764A" w:rsidR="00236AD8" w:rsidRPr="00C05A9A" w:rsidRDefault="00D73CA7" w:rsidP="00236AD8">
      <w:pPr>
        <w:pStyle w:val="Obyajntext"/>
        <w:rPr>
          <w:rFonts w:ascii="Times New Roman" w:hAnsi="Times New Roman"/>
          <w:b/>
          <w:sz w:val="24"/>
          <w:lang w:val="sk-SK"/>
        </w:rPr>
      </w:pPr>
      <w:r>
        <w:rPr>
          <w:rFonts w:ascii="Times New Roman" w:hAnsi="Times New Roman"/>
          <w:b/>
          <w:noProof/>
          <w:sz w:val="24"/>
          <w:lang w:val="sk-SK"/>
        </w:rPr>
        <w:drawing>
          <wp:inline distT="0" distB="0" distL="0" distR="0" wp14:anchorId="7F88AE80" wp14:editId="33A7C211">
            <wp:extent cx="5760720" cy="6562090"/>
            <wp:effectExtent l="0" t="0" r="5080" b="3810"/>
            <wp:docPr id="31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Obrázok 3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6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FA88" w14:textId="77777777" w:rsidR="00236AD8" w:rsidRDefault="00236AD8" w:rsidP="00236AD8">
      <w:pPr>
        <w:pStyle w:val="Obyajntext"/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 xml:space="preserve">              </w:t>
      </w:r>
    </w:p>
    <w:p w14:paraId="6DDADC85" w14:textId="77777777" w:rsidR="00236AD8" w:rsidRPr="00C05A9A" w:rsidRDefault="00236AD8" w:rsidP="00236AD8">
      <w:pPr>
        <w:pStyle w:val="Obyajntext"/>
        <w:rPr>
          <w:rFonts w:ascii="Times New Roman" w:hAnsi="Times New Roman"/>
          <w:lang w:val="sk-SK"/>
        </w:rPr>
      </w:pPr>
    </w:p>
    <w:p w14:paraId="004ABC1A" w14:textId="77777777" w:rsidR="00236AD8" w:rsidRDefault="00236AD8" w:rsidP="00236AD8">
      <w:pPr>
        <w:rPr>
          <w:b/>
        </w:rPr>
      </w:pPr>
      <w:r w:rsidRPr="00C05A9A">
        <w:rPr>
          <w:b/>
          <w:sz w:val="28"/>
          <w:szCs w:val="28"/>
        </w:rPr>
        <w:lastRenderedPageBreak/>
        <w:t>Zhodnotenie</w:t>
      </w:r>
    </w:p>
    <w:p w14:paraId="12804091" w14:textId="3ABA5736" w:rsidR="00236AD8" w:rsidRDefault="00B3469C" w:rsidP="00236AD8">
      <w:pPr>
        <w:rPr>
          <w:iCs/>
        </w:rPr>
      </w:pPr>
      <w:r>
        <w:rPr>
          <w:iCs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B09394" wp14:editId="58C9F945">
                <wp:simplePos x="0" y="0"/>
                <wp:positionH relativeFrom="column">
                  <wp:posOffset>1905</wp:posOffset>
                </wp:positionH>
                <wp:positionV relativeFrom="paragraph">
                  <wp:posOffset>73025</wp:posOffset>
                </wp:positionV>
                <wp:extent cx="5760720" cy="0"/>
                <wp:effectExtent l="0" t="0" r="5080" b="12700"/>
                <wp:wrapNone/>
                <wp:docPr id="24" name="Priama spojnic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52FDC" id="Priama spojnica 2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5.75pt" to="453.75pt,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</w:p>
    <w:p w14:paraId="2126FB5B" w14:textId="3F18101D" w:rsidR="00A81B3E" w:rsidRPr="00B3469C" w:rsidRDefault="001D0524" w:rsidP="00B3469C">
      <w:pPr>
        <w:jc w:val="both"/>
        <w:rPr>
          <w:iCs/>
          <w:sz w:val="28"/>
          <w:szCs w:val="28"/>
        </w:rPr>
      </w:pPr>
      <w:r>
        <w:rPr>
          <w:iCs/>
        </w:rPr>
        <w:t>Navrhol som sekvenčný obvod so vstupom x a výstupom y pre p</w:t>
      </w:r>
      <w:r w:rsidR="00B3469C">
        <w:rPr>
          <w:iCs/>
        </w:rPr>
        <w:t>o</w:t>
      </w:r>
      <w:r>
        <w:rPr>
          <w:iCs/>
        </w:rPr>
        <w:t>stupnosť 101101, riešený pomocou stavového automatu Moore. Pre túto postupnosť som zostavil prechodovú tabuľlku  a tabuľku stavov. Pomocou stavovej tabuľky som zapísal jednotlivé stavy do máp pre budiace funkcie D-PK z ktorých som si vyjadril budiace funkcie pre JK-PK</w:t>
      </w:r>
      <w:r w:rsidR="00193789">
        <w:rPr>
          <w:iCs/>
        </w:rPr>
        <w:t xml:space="preserve">, funkcie pre JK som overil pomocou programu Espresso. </w:t>
      </w:r>
      <w:r w:rsidR="00B3469C">
        <w:rPr>
          <w:iCs/>
        </w:rPr>
        <w:t>Z programu som vyčítal , že som spravil lepšie kontúry ako Espresso a moje funkcie boli jednoduchšie ako program Espresso.</w:t>
      </w:r>
      <w:r w:rsidR="00193789">
        <w:rPr>
          <w:iCs/>
        </w:rPr>
        <w:t xml:space="preserve">Funkcie som si pomocou demorganovho pravidla prepísal na Shefferovu funkciu, aby simulácia bola zostavená len pomocou NAND-ov. Overil som si správnosť riešenia pomocou simulácie v programe </w:t>
      </w:r>
      <w:r w:rsidR="00B3469C">
        <w:rPr>
          <w:iCs/>
        </w:rPr>
        <w:t>L</w:t>
      </w:r>
      <w:r w:rsidR="00193789">
        <w:rPr>
          <w:iCs/>
        </w:rPr>
        <w:t>ogisim.</w:t>
      </w:r>
    </w:p>
    <w:sectPr w:rsidR="00A81B3E" w:rsidRPr="00B3469C" w:rsidSect="00236AD8">
      <w:headerReference w:type="default" r:id="rId11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02652" w14:textId="77777777" w:rsidR="00B47882" w:rsidRDefault="00B47882">
      <w:r>
        <w:separator/>
      </w:r>
    </w:p>
  </w:endnote>
  <w:endnote w:type="continuationSeparator" w:id="0">
    <w:p w14:paraId="0696B2E5" w14:textId="77777777" w:rsidR="00B47882" w:rsidRDefault="00B47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DAFD6" w14:textId="77777777" w:rsidR="00B47882" w:rsidRDefault="00B47882">
      <w:r>
        <w:separator/>
      </w:r>
    </w:p>
  </w:footnote>
  <w:footnote w:type="continuationSeparator" w:id="0">
    <w:p w14:paraId="07CE3CBB" w14:textId="77777777" w:rsidR="00B47882" w:rsidRDefault="00B478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83DFD" w14:textId="77777777" w:rsidR="00F738D4" w:rsidRDefault="00000000">
    <w:pPr>
      <w:pStyle w:val="Hlavika"/>
    </w:pPr>
    <w:ins w:id="415" w:author="Kristián Červenka" w:date="2022-10-19T18:18:00Z">
      <w:r>
        <w:t>Kristián Červenka</w:t>
      </w:r>
    </w:ins>
    <w:del w:id="416" w:author="Kristián Červenka" w:date="2022-10-19T18:18:00Z">
      <w:r w:rsidDel="00EB5328">
        <w:rPr>
          <w:lang w:val="en-US"/>
        </w:rPr>
        <w:delText>Arno</w:delText>
      </w:r>
      <w:r w:rsidDel="00EB5328">
        <w:delText>št Kábel</w:delText>
      </w:r>
    </w:del>
    <w:r>
      <w:t xml:space="preserve">, ID: </w:t>
    </w:r>
    <w:ins w:id="417" w:author="Kristián Červenka" w:date="2022-10-19T18:19:00Z">
      <w:r>
        <w:t>120772</w:t>
      </w:r>
    </w:ins>
    <w:del w:id="418" w:author="Kristián Červenka" w:date="2022-10-19T18:19:00Z">
      <w:r w:rsidDel="00EB5328">
        <w:delText>12345</w:delText>
      </w:r>
    </w:del>
  </w:p>
  <w:p w14:paraId="3C7EDC6A" w14:textId="77777777" w:rsidR="00F738D4" w:rsidRPr="00C05A9A" w:rsidRDefault="00000000">
    <w:pPr>
      <w:pStyle w:val="Hlavika"/>
    </w:pPr>
    <w:del w:id="419" w:author="Kristián Červenka" w:date="2022-10-19T18:19:00Z">
      <w:r w:rsidDel="00EB5328">
        <w:delText>Pondelok</w:delText>
      </w:r>
    </w:del>
    <w:ins w:id="420" w:author="Kristián Červenka" w:date="2022-10-19T18:19:00Z">
      <w:r>
        <w:t>Streda</w:t>
      </w:r>
    </w:ins>
    <w:r>
      <w:t>: 1</w:t>
    </w:r>
    <w:ins w:id="421" w:author="Kristián Červenka" w:date="2022-10-19T18:19:00Z">
      <w:r>
        <w:t>8</w:t>
      </w:r>
    </w:ins>
    <w:del w:id="422" w:author="Kristián Červenka" w:date="2022-10-19T18:19:00Z">
      <w:r w:rsidDel="00EB5328">
        <w:delText>4</w:delText>
      </w:r>
    </w:del>
    <w:r>
      <w:t>:00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7B5C"/>
    <w:multiLevelType w:val="hybridMultilevel"/>
    <w:tmpl w:val="A5620DDE"/>
    <w:lvl w:ilvl="0" w:tplc="B47EDC22">
      <w:start w:val="2"/>
      <w:numFmt w:val="bullet"/>
      <w:lvlText w:val="-"/>
      <w:lvlJc w:val="left"/>
      <w:pPr>
        <w:ind w:left="644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84B26D9"/>
    <w:multiLevelType w:val="hybridMultilevel"/>
    <w:tmpl w:val="61E4E662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44EE3"/>
    <w:multiLevelType w:val="hybridMultilevel"/>
    <w:tmpl w:val="1C14B026"/>
    <w:lvl w:ilvl="0" w:tplc="5C8A9B36">
      <w:start w:val="100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45A72"/>
    <w:multiLevelType w:val="hybridMultilevel"/>
    <w:tmpl w:val="FD58B3BA"/>
    <w:lvl w:ilvl="0" w:tplc="5C8A9B36">
      <w:start w:val="100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3732BB"/>
    <w:multiLevelType w:val="multilevel"/>
    <w:tmpl w:val="D1ECC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36243">
    <w:abstractNumId w:val="1"/>
  </w:num>
  <w:num w:numId="2" w16cid:durableId="143204170">
    <w:abstractNumId w:val="3"/>
  </w:num>
  <w:num w:numId="3" w16cid:durableId="561015883">
    <w:abstractNumId w:val="2"/>
  </w:num>
  <w:num w:numId="4" w16cid:durableId="1456824628">
    <w:abstractNumId w:val="0"/>
  </w:num>
  <w:num w:numId="5" w16cid:durableId="111177773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ristián Červenka">
    <w15:presenceInfo w15:providerId="AD" w15:userId="S::xcervenkak@stuba.sk::f2823f08-dab6-43ed-b8de-b84ed164ccf2"/>
  </w15:person>
  <w15:person w15:author="JH">
    <w15:presenceInfo w15:providerId="None" w15:userId="J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D8"/>
    <w:rsid w:val="00182CC0"/>
    <w:rsid w:val="00193789"/>
    <w:rsid w:val="001D0524"/>
    <w:rsid w:val="00236AD8"/>
    <w:rsid w:val="002C6B34"/>
    <w:rsid w:val="002D41DE"/>
    <w:rsid w:val="002E1682"/>
    <w:rsid w:val="00314FC8"/>
    <w:rsid w:val="00382544"/>
    <w:rsid w:val="00394996"/>
    <w:rsid w:val="003F0511"/>
    <w:rsid w:val="00456572"/>
    <w:rsid w:val="00467057"/>
    <w:rsid w:val="00470E7A"/>
    <w:rsid w:val="004948CD"/>
    <w:rsid w:val="005E010E"/>
    <w:rsid w:val="00644173"/>
    <w:rsid w:val="0066009A"/>
    <w:rsid w:val="007C7095"/>
    <w:rsid w:val="00907E19"/>
    <w:rsid w:val="00A13EE9"/>
    <w:rsid w:val="00A2303E"/>
    <w:rsid w:val="00A75FF8"/>
    <w:rsid w:val="00A81B3E"/>
    <w:rsid w:val="00AC6BB3"/>
    <w:rsid w:val="00B072A4"/>
    <w:rsid w:val="00B3469C"/>
    <w:rsid w:val="00B47882"/>
    <w:rsid w:val="00B829FB"/>
    <w:rsid w:val="00CE1AB7"/>
    <w:rsid w:val="00D73CA7"/>
    <w:rsid w:val="00DD0DAC"/>
    <w:rsid w:val="00E17B37"/>
    <w:rsid w:val="00E21082"/>
    <w:rsid w:val="00EE1D92"/>
    <w:rsid w:val="00F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CA64D"/>
  <w15:chartTrackingRefBased/>
  <w15:docId w15:val="{DCB70FFD-C21B-7941-B361-E781E86D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36AD8"/>
    <w:rPr>
      <w:rFonts w:ascii="Times New Roman" w:eastAsia="Times New Roman" w:hAnsi="Times New Roman" w:cs="Times New Roman"/>
      <w:noProof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byajntext">
    <w:name w:val="Plain Text"/>
    <w:basedOn w:val="Normlny"/>
    <w:link w:val="ObyajntextChar"/>
    <w:rsid w:val="00236AD8"/>
    <w:rPr>
      <w:rFonts w:ascii="Courier New" w:hAnsi="Courier New"/>
      <w:noProof w:val="0"/>
      <w:sz w:val="20"/>
      <w:szCs w:val="20"/>
      <w:lang w:val="en-US" w:eastAsia="en-US"/>
    </w:rPr>
  </w:style>
  <w:style w:type="character" w:customStyle="1" w:styleId="ObyajntextChar">
    <w:name w:val="Obyčajný text Char"/>
    <w:basedOn w:val="Predvolenpsmoodseku"/>
    <w:link w:val="Obyajntext"/>
    <w:rsid w:val="00236AD8"/>
    <w:rPr>
      <w:rFonts w:ascii="Courier New" w:eastAsia="Times New Roman" w:hAnsi="Courier New" w:cs="Times New Roman"/>
      <w:sz w:val="20"/>
      <w:szCs w:val="20"/>
      <w:lang w:val="en-US"/>
    </w:rPr>
  </w:style>
  <w:style w:type="paragraph" w:styleId="Hlavika">
    <w:name w:val="header"/>
    <w:basedOn w:val="Normlny"/>
    <w:link w:val="HlavikaChar"/>
    <w:rsid w:val="00236AD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rsid w:val="00236AD8"/>
    <w:rPr>
      <w:rFonts w:ascii="Times New Roman" w:eastAsia="Times New Roman" w:hAnsi="Times New Roman" w:cs="Times New Roman"/>
      <w:noProof/>
      <w:lang w:eastAsia="sk-SK"/>
    </w:rPr>
  </w:style>
  <w:style w:type="table" w:styleId="Mriekatabuky">
    <w:name w:val="Table Grid"/>
    <w:basedOn w:val="Normlnatabuka"/>
    <w:uiPriority w:val="59"/>
    <w:rsid w:val="00236AD8"/>
    <w:rPr>
      <w:rFonts w:ascii="Times New Roman" w:eastAsia="Times New Roman" w:hAnsi="Times New Roman" w:cs="Times New Roman"/>
      <w:sz w:val="20"/>
      <w:szCs w:val="20"/>
      <w:lang w:eastAsia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236AD8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236AD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36AD8"/>
    <w:rPr>
      <w:rFonts w:ascii="Tahoma" w:eastAsia="Times New Roman" w:hAnsi="Tahoma" w:cs="Tahoma"/>
      <w:noProof/>
      <w:sz w:val="16"/>
      <w:szCs w:val="16"/>
      <w:lang w:eastAsia="sk-SK"/>
    </w:rPr>
  </w:style>
  <w:style w:type="character" w:styleId="Zstupntext">
    <w:name w:val="Placeholder Text"/>
    <w:basedOn w:val="Predvolenpsmoodseku"/>
    <w:uiPriority w:val="99"/>
    <w:semiHidden/>
    <w:rsid w:val="00236AD8"/>
    <w:rPr>
      <w:color w:val="808080"/>
    </w:rPr>
  </w:style>
  <w:style w:type="paragraph" w:styleId="Revzia">
    <w:name w:val="Revision"/>
    <w:hidden/>
    <w:uiPriority w:val="99"/>
    <w:semiHidden/>
    <w:rsid w:val="00236AD8"/>
    <w:rPr>
      <w:rFonts w:ascii="Times New Roman" w:eastAsia="Times New Roman" w:hAnsi="Times New Roman" w:cs="Times New Roman"/>
      <w:noProof/>
      <w:lang w:eastAsia="sk-SK"/>
    </w:rPr>
  </w:style>
  <w:style w:type="paragraph" w:styleId="Pta">
    <w:name w:val="footer"/>
    <w:basedOn w:val="Normlny"/>
    <w:link w:val="PtaChar"/>
    <w:uiPriority w:val="99"/>
    <w:unhideWhenUsed/>
    <w:rsid w:val="00236AD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236AD8"/>
    <w:rPr>
      <w:rFonts w:ascii="Times New Roman" w:eastAsia="Times New Roman" w:hAnsi="Times New Roman" w:cs="Times New Roman"/>
      <w:noProof/>
      <w:lang w:eastAsia="sk-SK"/>
    </w:rPr>
  </w:style>
  <w:style w:type="paragraph" w:customStyle="1" w:styleId="messagelistitem-zz7v6g">
    <w:name w:val="messagelistitem-zz7v6g"/>
    <w:basedOn w:val="Normlny"/>
    <w:rsid w:val="007C7095"/>
    <w:pPr>
      <w:spacing w:before="100" w:beforeAutospacing="1" w:after="100" w:afterAutospacing="1"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2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198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CE8803-0E37-D64F-87AB-956F7D127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Kristián Červenka</dc:creator>
  <cp:keywords/>
  <dc:description/>
  <cp:lastModifiedBy>Kristián Červenka</cp:lastModifiedBy>
  <cp:revision>2</cp:revision>
  <dcterms:created xsi:type="dcterms:W3CDTF">2022-10-26T14:56:00Z</dcterms:created>
  <dcterms:modified xsi:type="dcterms:W3CDTF">2022-10-26T14:56:00Z</dcterms:modified>
</cp:coreProperties>
</file>